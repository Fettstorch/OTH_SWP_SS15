
<file path=[Content_Types].xml><?xml version="1.0" encoding="utf-8"?>
<Types xmlns="http://schemas.openxmlformats.org/package/2006/content-types">
  <Override PartName="/word/footnotes.xml" ContentType="application/vnd.openxmlformats-officedocument.wordprocessingml.footnot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411A" w:rsidRDefault="00625F7A">
      <w:pPr>
        <w:pStyle w:val="Produktgruppe"/>
        <w:jc w:val="right"/>
      </w:pPr>
      <w:r>
        <w:rPr>
          <w:rStyle w:val="Kommentarzeichen"/>
          <w:rFonts w:ascii="Liberation Serif" w:eastAsia="Droid Sans Fallback" w:hAnsi="Liberation Serif" w:cs="Mangal"/>
          <w:b w:val="0"/>
          <w:bCs w:val="0"/>
          <w:lang w:val="en-US" w:eastAsia="zh-CN" w:bidi="hi-IN"/>
        </w:rPr>
        <w:commentReference w:id="0"/>
      </w:r>
    </w:p>
    <w:p w:rsidR="00D9411A" w:rsidRDefault="00D9411A">
      <w:pPr>
        <w:pStyle w:val="Produktgruppe"/>
        <w:jc w:val="right"/>
      </w:pPr>
    </w:p>
    <w:p w:rsidR="00D9411A" w:rsidRDefault="00D9411A">
      <w:pPr>
        <w:pStyle w:val="Produktgruppe"/>
        <w:jc w:val="right"/>
      </w:pPr>
    </w:p>
    <w:p w:rsidR="00D9411A" w:rsidRDefault="00D9411A">
      <w:pPr>
        <w:pStyle w:val="Produktgruppe"/>
        <w:jc w:val="right"/>
      </w:pPr>
    </w:p>
    <w:p w:rsidR="00D9411A" w:rsidRDefault="00D9411A">
      <w:pPr>
        <w:pStyle w:val="Produktgruppe"/>
        <w:jc w:val="right"/>
      </w:pPr>
    </w:p>
    <w:p w:rsidR="00D9411A" w:rsidRDefault="00D9411A">
      <w:pPr>
        <w:pStyle w:val="Produktgruppe"/>
        <w:jc w:val="right"/>
      </w:pPr>
    </w:p>
    <w:p w:rsidR="00D9411A" w:rsidRDefault="00D9411A">
      <w:pPr>
        <w:pStyle w:val="Produktgruppe"/>
        <w:jc w:val="right"/>
      </w:pPr>
    </w:p>
    <w:p w:rsidR="00D9411A" w:rsidRDefault="00D9411A">
      <w:pPr>
        <w:pStyle w:val="Produktgruppe"/>
        <w:rPr>
          <w:color w:val="333399"/>
        </w:rPr>
      </w:pPr>
    </w:p>
    <w:p w:rsidR="00D9411A" w:rsidRDefault="00713221">
      <w:pPr>
        <w:pStyle w:val="Produktgruppe"/>
        <w:rPr>
          <w:color w:val="333399"/>
        </w:rPr>
      </w:pPr>
      <w:commentRangeStart w:id="1"/>
      <w:r>
        <w:rPr>
          <w:color w:val="333399"/>
        </w:rPr>
        <w:lastRenderedPageBreak/>
        <w:t>HINWEIS: Blauer Text kann gelöscht werden, beziehungsweise soll ersetzt werden</w:t>
      </w:r>
      <w:commentRangeEnd w:id="1"/>
      <w:r w:rsidR="00625F7A">
        <w:rPr>
          <w:rStyle w:val="Kommentarzeichen"/>
          <w:rFonts w:ascii="Liberation Serif" w:eastAsia="Droid Sans Fallback" w:hAnsi="Liberation Serif" w:cs="Mangal"/>
          <w:b w:val="0"/>
          <w:bCs w:val="0"/>
          <w:lang w:val="en-US" w:eastAsia="zh-CN" w:bidi="hi-IN"/>
        </w:rPr>
        <w:commentReference w:id="1"/>
      </w:r>
    </w:p>
    <w:p w:rsidR="00D9411A" w:rsidRDefault="00713221">
      <w:pPr>
        <w:pStyle w:val="Produktgruppe"/>
        <w:spacing w:before="2280" w:after="240"/>
      </w:pPr>
      <w:bookmarkStart w:id="2" w:name="_Toc70516878"/>
      <w:r>
        <w:t>- Anforderungen</w:t>
      </w:r>
      <w:bookmarkEnd w:id="2"/>
      <w:r>
        <w:t>-</w:t>
      </w:r>
    </w:p>
    <w:p w:rsidR="00D9411A" w:rsidRDefault="00713221">
      <w:pPr>
        <w:pStyle w:val="Produktname"/>
        <w:spacing w:after="240"/>
        <w:rPr>
          <w:color w:val="333399"/>
          <w:sz w:val="28"/>
          <w:szCs w:val="28"/>
        </w:rPr>
      </w:pPr>
      <w:commentRangeStart w:id="3"/>
      <w:r>
        <w:rPr>
          <w:color w:val="333399"/>
          <w:sz w:val="28"/>
          <w:szCs w:val="28"/>
        </w:rPr>
        <w:t xml:space="preserve">…hier Name des Systems eintragen… </w:t>
      </w:r>
      <w:commentRangeEnd w:id="3"/>
      <w:r w:rsidR="00625F7A">
        <w:rPr>
          <w:rStyle w:val="Kommentarzeichen"/>
          <w:rFonts w:ascii="Liberation Serif" w:hAnsi="Liberation Serif" w:cs="Mangal"/>
          <w:b w:val="0"/>
          <w:bCs w:val="0"/>
          <w:lang w:val="en-US" w:eastAsia="zh-CN" w:bidi="hi-IN"/>
        </w:rPr>
        <w:commentReference w:id="3"/>
      </w:r>
    </w:p>
    <w:p w:rsidR="00D9411A" w:rsidRDefault="00713221">
      <w:pPr>
        <w:pStyle w:val="Produktname"/>
        <w:spacing w:after="1920"/>
        <w:rPr>
          <w:color w:val="333399"/>
          <w:sz w:val="28"/>
          <w:szCs w:val="28"/>
        </w:rPr>
      </w:pPr>
      <w:r>
        <w:rPr>
          <w:sz w:val="28"/>
          <w:szCs w:val="28"/>
        </w:rPr>
        <w:t xml:space="preserve">Version: </w:t>
      </w:r>
      <w:r>
        <w:rPr>
          <w:color w:val="333399"/>
          <w:sz w:val="28"/>
          <w:szCs w:val="28"/>
        </w:rPr>
        <w:t>…eintragen…</w:t>
      </w:r>
    </w:p>
    <w:tbl>
      <w:tblPr>
        <w:tblW w:w="0" w:type="auto"/>
        <w:tblInd w:w="-108"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5" w:type="dxa"/>
          <w:right w:w="0" w:type="dxa"/>
        </w:tblCellMar>
        <w:tblLook w:val="0000"/>
      </w:tblPr>
      <w:tblGrid>
        <w:gridCol w:w="1408"/>
        <w:gridCol w:w="485"/>
        <w:gridCol w:w="7295"/>
      </w:tblGrid>
      <w:tr w:rsidR="00D9411A">
        <w:tc>
          <w:tcPr>
            <w:tcW w:w="2251" w:type="dxa"/>
            <w:tcBorders>
              <w:top w:val="single" w:sz="4" w:space="0" w:color="000001"/>
              <w:left w:val="single" w:sz="4" w:space="0" w:color="000001"/>
              <w:bottom w:val="single" w:sz="4" w:space="0" w:color="000001"/>
              <w:right w:val="single" w:sz="4" w:space="0" w:color="000001"/>
            </w:tcBorders>
            <w:shd w:val="clear" w:color="auto" w:fill="C0C0C0"/>
            <w:tcMar>
              <w:left w:w="-5" w:type="dxa"/>
            </w:tcMar>
          </w:tcPr>
          <w:p w:rsidR="00D9411A" w:rsidRDefault="00713221">
            <w:pPr>
              <w:pStyle w:val="Dokumentinfos"/>
            </w:pPr>
            <w:r>
              <w:t>Projektbezeichnung</w:t>
            </w:r>
          </w:p>
        </w:tc>
        <w:tc>
          <w:tcPr>
            <w:tcW w:w="6799" w:type="dxa"/>
            <w:gridSpan w:val="2"/>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713221">
            <w:pPr>
              <w:pStyle w:val="Dokumentinfos"/>
              <w:tabs>
                <w:tab w:val="left" w:pos="3151"/>
              </w:tabs>
            </w:pPr>
            <w:r>
              <w:tab/>
              <w:t>PRODUKT.PROJEKTBEZEICHNUNG</w:t>
            </w:r>
          </w:p>
        </w:tc>
      </w:tr>
      <w:tr w:rsidR="00D9411A">
        <w:tc>
          <w:tcPr>
            <w:tcW w:w="2251" w:type="dxa"/>
            <w:tcBorders>
              <w:top w:val="single" w:sz="4" w:space="0" w:color="000001"/>
              <w:left w:val="single" w:sz="4" w:space="0" w:color="000001"/>
              <w:bottom w:val="single" w:sz="4" w:space="0" w:color="000001"/>
              <w:right w:val="single" w:sz="4" w:space="0" w:color="000001"/>
            </w:tcBorders>
            <w:shd w:val="clear" w:color="auto" w:fill="C0C0C0"/>
            <w:tcMar>
              <w:left w:w="-5" w:type="dxa"/>
            </w:tcMar>
          </w:tcPr>
          <w:p w:rsidR="00D9411A" w:rsidRDefault="00713221">
            <w:pPr>
              <w:pStyle w:val="Dokumentinfos"/>
            </w:pPr>
            <w:commentRangeStart w:id="4"/>
            <w:r>
              <w:t>Projektleiter</w:t>
            </w:r>
            <w:commentRangeEnd w:id="4"/>
            <w:r w:rsidR="00625F7A">
              <w:rPr>
                <w:rStyle w:val="Kommentarzeichen"/>
                <w:rFonts w:ascii="Liberation Serif" w:hAnsi="Liberation Serif" w:cs="Mangal"/>
                <w:lang w:eastAsia="zh-CN" w:bidi="hi-IN"/>
              </w:rPr>
              <w:commentReference w:id="4"/>
            </w:r>
          </w:p>
        </w:tc>
        <w:tc>
          <w:tcPr>
            <w:tcW w:w="6799" w:type="dxa"/>
            <w:gridSpan w:val="2"/>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pStyle w:val="Dokumentinfos"/>
            </w:pPr>
          </w:p>
        </w:tc>
      </w:tr>
      <w:tr w:rsidR="00D9411A">
        <w:tc>
          <w:tcPr>
            <w:tcW w:w="2251" w:type="dxa"/>
            <w:tcBorders>
              <w:top w:val="single" w:sz="4" w:space="0" w:color="000001"/>
              <w:left w:val="single" w:sz="4" w:space="0" w:color="000001"/>
              <w:bottom w:val="single" w:sz="4" w:space="0" w:color="000001"/>
              <w:right w:val="single" w:sz="4" w:space="0" w:color="000001"/>
            </w:tcBorders>
            <w:shd w:val="clear" w:color="auto" w:fill="C0C0C0"/>
            <w:tcMar>
              <w:left w:w="-5" w:type="dxa"/>
            </w:tcMar>
          </w:tcPr>
          <w:p w:rsidR="00D9411A" w:rsidRDefault="00713221">
            <w:pPr>
              <w:pStyle w:val="Dokumentinfos"/>
            </w:pPr>
            <w:r>
              <w:t>Verantwortlich</w:t>
            </w:r>
          </w:p>
        </w:tc>
        <w:tc>
          <w:tcPr>
            <w:tcW w:w="6799" w:type="dxa"/>
            <w:gridSpan w:val="2"/>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713221">
            <w:pPr>
              <w:pStyle w:val="Dokumentinfos"/>
              <w:tabs>
                <w:tab w:val="left" w:pos="3151"/>
              </w:tabs>
            </w:pPr>
            <w:r>
              <w:tab/>
              <w:t>Anforderungsanalytiker (AG)</w:t>
            </w:r>
          </w:p>
        </w:tc>
      </w:tr>
      <w:tr w:rsidR="00D9411A">
        <w:tc>
          <w:tcPr>
            <w:tcW w:w="2251" w:type="dxa"/>
            <w:tcBorders>
              <w:top w:val="single" w:sz="4" w:space="0" w:color="000001"/>
              <w:left w:val="single" w:sz="4" w:space="0" w:color="000001"/>
              <w:bottom w:val="single" w:sz="4" w:space="0" w:color="000001"/>
              <w:right w:val="single" w:sz="4" w:space="0" w:color="000001"/>
            </w:tcBorders>
            <w:shd w:val="clear" w:color="auto" w:fill="C0C0C0"/>
            <w:tcMar>
              <w:left w:w="-5" w:type="dxa"/>
            </w:tcMar>
          </w:tcPr>
          <w:p w:rsidR="00D9411A" w:rsidRDefault="00713221">
            <w:pPr>
              <w:pStyle w:val="Dokumentinfos"/>
            </w:pPr>
            <w:r>
              <w:t>Erstellt am</w:t>
            </w:r>
          </w:p>
        </w:tc>
        <w:tc>
          <w:tcPr>
            <w:tcW w:w="6799" w:type="dxa"/>
            <w:gridSpan w:val="2"/>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pStyle w:val="Dokumentinfos"/>
            </w:pPr>
          </w:p>
        </w:tc>
      </w:tr>
      <w:tr w:rsidR="00D9411A">
        <w:tc>
          <w:tcPr>
            <w:tcW w:w="2251" w:type="dxa"/>
            <w:tcBorders>
              <w:top w:val="single" w:sz="4" w:space="0" w:color="000001"/>
              <w:left w:val="single" w:sz="4" w:space="0" w:color="000001"/>
              <w:bottom w:val="single" w:sz="4" w:space="0" w:color="000001"/>
              <w:right w:val="single" w:sz="4" w:space="0" w:color="000001"/>
            </w:tcBorders>
            <w:shd w:val="clear" w:color="auto" w:fill="C0C0C0"/>
            <w:tcMar>
              <w:left w:w="-5" w:type="dxa"/>
            </w:tcMar>
          </w:tcPr>
          <w:p w:rsidR="00D9411A" w:rsidRDefault="00713221">
            <w:pPr>
              <w:pStyle w:val="Dokumentinfos"/>
            </w:pPr>
            <w:r>
              <w:t>Zuletzt geändert</w:t>
            </w:r>
          </w:p>
        </w:tc>
        <w:tc>
          <w:tcPr>
            <w:tcW w:w="6799" w:type="dxa"/>
            <w:gridSpan w:val="2"/>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713221">
            <w:pPr>
              <w:pStyle w:val="Dokumentinfos"/>
            </w:pPr>
            <w:r>
              <w:t>18.03.2014 13:59</w:t>
            </w:r>
          </w:p>
        </w:tc>
      </w:tr>
      <w:tr w:rsidR="00D9411A">
        <w:trPr>
          <w:trHeight w:val="230"/>
        </w:trPr>
        <w:tc>
          <w:tcPr>
            <w:tcW w:w="2251" w:type="dxa"/>
            <w:vMerge w:val="restart"/>
            <w:tcBorders>
              <w:top w:val="single" w:sz="4" w:space="0" w:color="000001"/>
              <w:left w:val="single" w:sz="4" w:space="0" w:color="000001"/>
              <w:bottom w:val="single" w:sz="4" w:space="0" w:color="000001"/>
              <w:right w:val="single" w:sz="4" w:space="0" w:color="000001"/>
            </w:tcBorders>
            <w:shd w:val="clear" w:color="auto" w:fill="C0C0C0"/>
            <w:tcMar>
              <w:left w:w="-5" w:type="dxa"/>
            </w:tcMar>
          </w:tcPr>
          <w:p w:rsidR="00D9411A" w:rsidRDefault="00713221">
            <w:pPr>
              <w:pStyle w:val="Dokumentinfos"/>
            </w:pPr>
            <w:r>
              <w:t>Bearbeitungszustand</w:t>
            </w:r>
          </w:p>
        </w:tc>
        <w:tc>
          <w:tcPr>
            <w:tcW w:w="415" w:type="dxa"/>
            <w:tcBorders>
              <w:top w:val="single" w:sz="4" w:space="0" w:color="000001"/>
              <w:left w:val="single" w:sz="4" w:space="0" w:color="000001"/>
              <w:bottom w:val="nil"/>
              <w:right w:val="single" w:sz="4" w:space="0" w:color="000001"/>
            </w:tcBorders>
            <w:shd w:val="clear" w:color="auto" w:fill="auto"/>
            <w:tcMar>
              <w:left w:w="-5" w:type="dxa"/>
            </w:tcMar>
          </w:tcPr>
          <w:p w:rsidR="00D9411A" w:rsidRDefault="00713221">
            <w:pPr>
              <w:pStyle w:val="Dokumentinfos"/>
              <w:jc w:val="center"/>
            </w:pPr>
            <w:r>
              <w:t>X</w:t>
            </w:r>
          </w:p>
        </w:tc>
        <w:tc>
          <w:tcPr>
            <w:tcW w:w="6384" w:type="dxa"/>
            <w:tcBorders>
              <w:top w:val="single" w:sz="4" w:space="0" w:color="000001"/>
              <w:left w:val="single" w:sz="4" w:space="0" w:color="000001"/>
              <w:bottom w:val="nil"/>
              <w:right w:val="single" w:sz="4" w:space="0" w:color="000001"/>
            </w:tcBorders>
            <w:shd w:val="clear" w:color="auto" w:fill="auto"/>
            <w:tcMar>
              <w:left w:w="-5" w:type="dxa"/>
            </w:tcMar>
          </w:tcPr>
          <w:p w:rsidR="00D9411A" w:rsidRDefault="00713221">
            <w:pPr>
              <w:pStyle w:val="Dokumentinfos"/>
            </w:pPr>
            <w:r>
              <w:t>in Bearbeitung</w:t>
            </w:r>
          </w:p>
        </w:tc>
      </w:tr>
      <w:tr w:rsidR="00D9411A">
        <w:trPr>
          <w:trHeight w:val="230"/>
        </w:trPr>
        <w:tc>
          <w:tcPr>
            <w:tcW w:w="2251" w:type="dxa"/>
            <w:vMerge/>
            <w:tcBorders>
              <w:top w:val="single" w:sz="4" w:space="0" w:color="000001"/>
              <w:left w:val="single" w:sz="4" w:space="0" w:color="000001"/>
              <w:bottom w:val="single" w:sz="4" w:space="0" w:color="000001"/>
              <w:right w:val="single" w:sz="4" w:space="0" w:color="000001"/>
            </w:tcBorders>
            <w:shd w:val="clear" w:color="auto" w:fill="C0C0C0"/>
            <w:tcMar>
              <w:left w:w="-5" w:type="dxa"/>
            </w:tcMar>
          </w:tcPr>
          <w:p w:rsidR="00D9411A" w:rsidRDefault="00D9411A"/>
        </w:tc>
        <w:tc>
          <w:tcPr>
            <w:tcW w:w="415" w:type="dxa"/>
            <w:tcBorders>
              <w:top w:val="nil"/>
              <w:left w:val="single" w:sz="4" w:space="0" w:color="000001"/>
              <w:bottom w:val="nil"/>
              <w:right w:val="single" w:sz="4" w:space="0" w:color="000001"/>
            </w:tcBorders>
            <w:shd w:val="clear" w:color="auto" w:fill="auto"/>
            <w:tcMar>
              <w:left w:w="-5" w:type="dxa"/>
            </w:tcMar>
          </w:tcPr>
          <w:p w:rsidR="00D9411A" w:rsidRDefault="00D9411A">
            <w:pPr>
              <w:pStyle w:val="Dokumentinfos"/>
              <w:jc w:val="center"/>
            </w:pPr>
          </w:p>
        </w:tc>
        <w:tc>
          <w:tcPr>
            <w:tcW w:w="6384" w:type="dxa"/>
            <w:tcBorders>
              <w:top w:val="nil"/>
              <w:left w:val="single" w:sz="4" w:space="0" w:color="000001"/>
              <w:bottom w:val="nil"/>
              <w:right w:val="single" w:sz="4" w:space="0" w:color="000001"/>
            </w:tcBorders>
            <w:shd w:val="clear" w:color="auto" w:fill="auto"/>
            <w:tcMar>
              <w:left w:w="-5" w:type="dxa"/>
            </w:tcMar>
          </w:tcPr>
          <w:p w:rsidR="00D9411A" w:rsidRDefault="00713221">
            <w:pPr>
              <w:pStyle w:val="Dokumentinfos"/>
            </w:pPr>
            <w:r>
              <w:t>vorgelegt</w:t>
            </w:r>
          </w:p>
        </w:tc>
      </w:tr>
      <w:tr w:rsidR="00D9411A">
        <w:trPr>
          <w:trHeight w:val="230"/>
        </w:trPr>
        <w:tc>
          <w:tcPr>
            <w:tcW w:w="2251" w:type="dxa"/>
            <w:vMerge/>
            <w:tcBorders>
              <w:top w:val="single" w:sz="4" w:space="0" w:color="000001"/>
              <w:left w:val="single" w:sz="4" w:space="0" w:color="000001"/>
              <w:bottom w:val="single" w:sz="4" w:space="0" w:color="000001"/>
              <w:right w:val="single" w:sz="4" w:space="0" w:color="000001"/>
            </w:tcBorders>
            <w:shd w:val="clear" w:color="auto" w:fill="C0C0C0"/>
            <w:tcMar>
              <w:left w:w="-5" w:type="dxa"/>
            </w:tcMar>
          </w:tcPr>
          <w:p w:rsidR="00D9411A" w:rsidRDefault="00D9411A"/>
        </w:tc>
        <w:tc>
          <w:tcPr>
            <w:tcW w:w="415" w:type="dxa"/>
            <w:tcBorders>
              <w:top w:val="nil"/>
              <w:left w:val="single" w:sz="4" w:space="0" w:color="000001"/>
              <w:bottom w:val="single" w:sz="4" w:space="0" w:color="000001"/>
              <w:right w:val="single" w:sz="4" w:space="0" w:color="000001"/>
            </w:tcBorders>
            <w:shd w:val="clear" w:color="auto" w:fill="auto"/>
            <w:tcMar>
              <w:left w:w="-5" w:type="dxa"/>
            </w:tcMar>
          </w:tcPr>
          <w:p w:rsidR="00D9411A" w:rsidRDefault="00D9411A">
            <w:pPr>
              <w:pStyle w:val="Dokumentinfos"/>
              <w:jc w:val="center"/>
            </w:pPr>
          </w:p>
        </w:tc>
        <w:tc>
          <w:tcPr>
            <w:tcW w:w="6384" w:type="dxa"/>
            <w:tcBorders>
              <w:top w:val="nil"/>
              <w:left w:val="single" w:sz="4" w:space="0" w:color="000001"/>
              <w:bottom w:val="single" w:sz="4" w:space="0" w:color="000001"/>
              <w:right w:val="single" w:sz="4" w:space="0" w:color="000001"/>
            </w:tcBorders>
            <w:shd w:val="clear" w:color="auto" w:fill="auto"/>
            <w:tcMar>
              <w:left w:w="-5" w:type="dxa"/>
            </w:tcMar>
          </w:tcPr>
          <w:p w:rsidR="00D9411A" w:rsidRDefault="00713221">
            <w:pPr>
              <w:pStyle w:val="Dokumentinfos"/>
            </w:pPr>
            <w:r>
              <w:t>fertig gestellt</w:t>
            </w:r>
          </w:p>
        </w:tc>
      </w:tr>
      <w:tr w:rsidR="00D9411A" w:rsidRPr="002122B4">
        <w:tc>
          <w:tcPr>
            <w:tcW w:w="2251" w:type="dxa"/>
            <w:tcBorders>
              <w:top w:val="single" w:sz="4" w:space="0" w:color="000001"/>
              <w:left w:val="single" w:sz="4" w:space="0" w:color="000001"/>
              <w:bottom w:val="single" w:sz="4" w:space="0" w:color="000001"/>
              <w:right w:val="single" w:sz="4" w:space="0" w:color="000001"/>
            </w:tcBorders>
            <w:shd w:val="clear" w:color="auto" w:fill="C0C0C0"/>
            <w:tcMar>
              <w:left w:w="-5" w:type="dxa"/>
            </w:tcMar>
          </w:tcPr>
          <w:p w:rsidR="00D9411A" w:rsidRDefault="00713221">
            <w:pPr>
              <w:pStyle w:val="Dokumentinfos"/>
            </w:pPr>
            <w:r>
              <w:t>Dokumentablage</w:t>
            </w:r>
          </w:p>
        </w:tc>
        <w:commentRangeStart w:id="5"/>
        <w:tc>
          <w:tcPr>
            <w:tcW w:w="6799" w:type="dxa"/>
            <w:gridSpan w:val="2"/>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Pr="00713221" w:rsidRDefault="00525683">
            <w:pPr>
              <w:pStyle w:val="Dokumentinfos"/>
              <w:rPr>
                <w:lang w:val="de-DE"/>
              </w:rPr>
            </w:pPr>
            <w:r>
              <w:fldChar w:fldCharType="begin"/>
            </w:r>
            <w:r w:rsidR="00713221" w:rsidRPr="00713221">
              <w:rPr>
                <w:lang w:val="de-DE"/>
              </w:rPr>
              <w:instrText>FILENAME \p</w:instrText>
            </w:r>
            <w:r>
              <w:fldChar w:fldCharType="separate"/>
            </w:r>
            <w:r w:rsidR="00713221" w:rsidRPr="00713221">
              <w:rPr>
                <w:lang w:val="de-DE"/>
              </w:rPr>
              <w:t>/media/r0ot/data/studium/softwareprojekt/OTH_SWP_SS15/Basisverzeichnis/trunk/01_Analyse/Anforderungen.odt</w:t>
            </w:r>
            <w:r>
              <w:fldChar w:fldCharType="end"/>
            </w:r>
            <w:commentRangeEnd w:id="5"/>
            <w:r w:rsidR="00625F7A">
              <w:rPr>
                <w:rStyle w:val="Kommentarzeichen"/>
                <w:rFonts w:ascii="Liberation Serif" w:hAnsi="Liberation Serif" w:cs="Mangal"/>
                <w:lang w:eastAsia="zh-CN" w:bidi="hi-IN"/>
              </w:rPr>
              <w:commentReference w:id="5"/>
            </w:r>
          </w:p>
        </w:tc>
      </w:tr>
    </w:tbl>
    <w:p w:rsidR="00D9411A" w:rsidRPr="00713221" w:rsidRDefault="00D9411A">
      <w:pPr>
        <w:pStyle w:val="Inhalt"/>
      </w:pPr>
    </w:p>
    <w:p w:rsidR="00D9411A" w:rsidRDefault="00713221">
      <w:pPr>
        <w:pageBreakBefore/>
      </w:pPr>
      <w:r>
        <w:lastRenderedPageBreak/>
        <w:t>Weitere Produktinformationen</w:t>
      </w:r>
    </w:p>
    <w:tbl>
      <w:tblPr>
        <w:tblW w:w="0" w:type="auto"/>
        <w:tblInd w:w="-108"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5" w:type="dxa"/>
          <w:right w:w="0" w:type="dxa"/>
        </w:tblCellMar>
        <w:tblLook w:val="0000"/>
      </w:tblPr>
      <w:tblGrid>
        <w:gridCol w:w="2063"/>
        <w:gridCol w:w="7115"/>
      </w:tblGrid>
      <w:tr w:rsidR="00D9411A">
        <w:tc>
          <w:tcPr>
            <w:tcW w:w="2063" w:type="dxa"/>
            <w:tcBorders>
              <w:top w:val="single" w:sz="4" w:space="0" w:color="000001"/>
              <w:left w:val="single" w:sz="4" w:space="0" w:color="000001"/>
              <w:bottom w:val="single" w:sz="4" w:space="0" w:color="000001"/>
              <w:right w:val="single" w:sz="4" w:space="0" w:color="000001"/>
            </w:tcBorders>
            <w:shd w:val="clear" w:color="auto" w:fill="C0C0C0"/>
            <w:tcMar>
              <w:left w:w="-5" w:type="dxa"/>
            </w:tcMar>
          </w:tcPr>
          <w:p w:rsidR="00D9411A" w:rsidRDefault="00713221">
            <w:pPr>
              <w:pStyle w:val="Dokumentinfos"/>
            </w:pPr>
            <w:commentRangeStart w:id="6"/>
            <w:r>
              <w:t>Mitwirkend</w:t>
            </w:r>
            <w:commentRangeEnd w:id="6"/>
            <w:r w:rsidR="00625F7A">
              <w:rPr>
                <w:rStyle w:val="Kommentarzeichen"/>
                <w:rFonts w:ascii="Liberation Serif" w:hAnsi="Liberation Serif" w:cs="Mangal"/>
                <w:lang w:eastAsia="zh-CN" w:bidi="hi-IN"/>
              </w:rPr>
              <w:commentReference w:id="6"/>
            </w:r>
          </w:p>
        </w:tc>
        <w:tc>
          <w:tcPr>
            <w:tcW w:w="7115"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Pr="00713221" w:rsidRDefault="00713221">
            <w:pPr>
              <w:pStyle w:val="Dokumentinfos"/>
              <w:tabs>
                <w:tab w:val="left" w:pos="3299"/>
              </w:tabs>
              <w:rPr>
                <w:lang w:val="de-DE"/>
              </w:rPr>
            </w:pPr>
            <w:r w:rsidRPr="00713221">
              <w:rPr>
                <w:lang w:val="de-DE"/>
              </w:rPr>
              <w:t>[nicht beteiligt]</w:t>
            </w:r>
            <w:r w:rsidRPr="00713221">
              <w:rPr>
                <w:lang w:val="de-DE"/>
              </w:rPr>
              <w:tab/>
              <w:t>Projektleiter</w:t>
            </w:r>
          </w:p>
          <w:p w:rsidR="00D9411A" w:rsidRPr="00713221" w:rsidRDefault="00713221">
            <w:pPr>
              <w:pStyle w:val="Dokumentinfos"/>
              <w:tabs>
                <w:tab w:val="left" w:pos="3299"/>
              </w:tabs>
              <w:rPr>
                <w:lang w:val="de-DE"/>
              </w:rPr>
            </w:pPr>
            <w:r w:rsidRPr="00713221">
              <w:rPr>
                <w:lang w:val="de-DE"/>
              </w:rPr>
              <w:t>[nicht beteiligt]</w:t>
            </w:r>
            <w:r w:rsidRPr="00713221">
              <w:rPr>
                <w:lang w:val="de-DE"/>
              </w:rPr>
              <w:tab/>
              <w:t>Projektmanager</w:t>
            </w:r>
          </w:p>
          <w:p w:rsidR="00D9411A" w:rsidRDefault="00713221">
            <w:pPr>
              <w:pStyle w:val="Dokumentinfos"/>
              <w:tabs>
                <w:tab w:val="left" w:pos="3299"/>
              </w:tabs>
            </w:pPr>
            <w:r>
              <w:t>[nicht beteiligt]</w:t>
            </w:r>
            <w:r>
              <w:tab/>
              <w:t>Anwender</w:t>
            </w:r>
          </w:p>
        </w:tc>
      </w:tr>
    </w:tbl>
    <w:p w:rsidR="00D9411A" w:rsidRDefault="00713221">
      <w:pPr>
        <w:pStyle w:val="Inhalt"/>
        <w:spacing w:before="600"/>
      </w:pPr>
      <w:r>
        <w:t>Änderungsverzeichnis</w:t>
      </w:r>
    </w:p>
    <w:tbl>
      <w:tblPr>
        <w:tblW w:w="0" w:type="auto"/>
        <w:tblInd w:w="-108"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5" w:type="dxa"/>
          <w:right w:w="0" w:type="dxa"/>
        </w:tblCellMar>
        <w:tblLook w:val="0000"/>
      </w:tblPr>
      <w:tblGrid>
        <w:gridCol w:w="476"/>
        <w:gridCol w:w="1060"/>
        <w:gridCol w:w="895"/>
        <w:gridCol w:w="1252"/>
        <w:gridCol w:w="2861"/>
        <w:gridCol w:w="1074"/>
        <w:gridCol w:w="1432"/>
      </w:tblGrid>
      <w:tr w:rsidR="00D9411A">
        <w:tc>
          <w:tcPr>
            <w:tcW w:w="2431" w:type="dxa"/>
            <w:gridSpan w:val="3"/>
            <w:tcBorders>
              <w:top w:val="single" w:sz="4" w:space="0" w:color="000001"/>
              <w:left w:val="single" w:sz="4" w:space="0" w:color="000001"/>
              <w:bottom w:val="single" w:sz="4" w:space="0" w:color="000001"/>
              <w:right w:val="single" w:sz="4" w:space="0" w:color="000001"/>
            </w:tcBorders>
            <w:shd w:val="clear" w:color="auto" w:fill="C0C0C0"/>
            <w:tcMar>
              <w:left w:w="-5" w:type="dxa"/>
            </w:tcMar>
            <w:vAlign w:val="center"/>
          </w:tcPr>
          <w:p w:rsidR="00D9411A" w:rsidRDefault="00713221">
            <w:pPr>
              <w:pStyle w:val="Dokumentinfos"/>
              <w:jc w:val="center"/>
            </w:pPr>
            <w:r>
              <w:t>Änderung</w:t>
            </w:r>
          </w:p>
        </w:tc>
        <w:tc>
          <w:tcPr>
            <w:tcW w:w="1252" w:type="dxa"/>
            <w:tcBorders>
              <w:top w:val="single" w:sz="4" w:space="0" w:color="000001"/>
              <w:left w:val="single" w:sz="4" w:space="0" w:color="000001"/>
              <w:bottom w:val="single" w:sz="4" w:space="0" w:color="000001"/>
              <w:right w:val="single" w:sz="4" w:space="0" w:color="000001"/>
            </w:tcBorders>
            <w:shd w:val="clear" w:color="auto" w:fill="C0C0C0"/>
            <w:tcMar>
              <w:left w:w="-5" w:type="dxa"/>
            </w:tcMar>
            <w:vAlign w:val="center"/>
          </w:tcPr>
          <w:p w:rsidR="00D9411A" w:rsidRDefault="00713221">
            <w:pPr>
              <w:pStyle w:val="Dokumentinfos"/>
              <w:jc w:val="center"/>
            </w:pPr>
            <w:r>
              <w:t>Geänderte Kapitel</w:t>
            </w:r>
          </w:p>
        </w:tc>
        <w:tc>
          <w:tcPr>
            <w:tcW w:w="2861" w:type="dxa"/>
            <w:tcBorders>
              <w:top w:val="single" w:sz="4" w:space="0" w:color="000001"/>
              <w:left w:val="single" w:sz="4" w:space="0" w:color="000001"/>
              <w:bottom w:val="single" w:sz="4" w:space="0" w:color="000001"/>
              <w:right w:val="single" w:sz="4" w:space="0" w:color="000001"/>
            </w:tcBorders>
            <w:shd w:val="clear" w:color="auto" w:fill="C0C0C0"/>
            <w:tcMar>
              <w:left w:w="-5" w:type="dxa"/>
            </w:tcMar>
            <w:vAlign w:val="center"/>
          </w:tcPr>
          <w:p w:rsidR="00D9411A" w:rsidRDefault="00713221">
            <w:pPr>
              <w:pStyle w:val="Dokumentinfos"/>
              <w:jc w:val="center"/>
            </w:pPr>
            <w:r>
              <w:t>Beschreibung der Änderung</w:t>
            </w:r>
          </w:p>
        </w:tc>
        <w:tc>
          <w:tcPr>
            <w:tcW w:w="1074" w:type="dxa"/>
            <w:tcBorders>
              <w:top w:val="single" w:sz="4" w:space="0" w:color="000001"/>
              <w:left w:val="single" w:sz="4" w:space="0" w:color="000001"/>
              <w:bottom w:val="single" w:sz="4" w:space="0" w:color="000001"/>
              <w:right w:val="single" w:sz="4" w:space="0" w:color="000001"/>
            </w:tcBorders>
            <w:shd w:val="clear" w:color="auto" w:fill="C0C0C0"/>
            <w:tcMar>
              <w:left w:w="-5" w:type="dxa"/>
            </w:tcMar>
            <w:vAlign w:val="center"/>
          </w:tcPr>
          <w:p w:rsidR="00D9411A" w:rsidRDefault="00713221">
            <w:pPr>
              <w:pStyle w:val="Dokumentinfos"/>
              <w:jc w:val="center"/>
            </w:pPr>
            <w:r>
              <w:t>Autor</w:t>
            </w:r>
          </w:p>
        </w:tc>
        <w:tc>
          <w:tcPr>
            <w:tcW w:w="1432" w:type="dxa"/>
            <w:tcBorders>
              <w:top w:val="single" w:sz="4" w:space="0" w:color="000001"/>
              <w:left w:val="single" w:sz="4" w:space="0" w:color="000001"/>
              <w:bottom w:val="single" w:sz="4" w:space="0" w:color="000001"/>
              <w:right w:val="single" w:sz="4" w:space="0" w:color="000001"/>
            </w:tcBorders>
            <w:shd w:val="clear" w:color="auto" w:fill="C0C0C0"/>
            <w:tcMar>
              <w:left w:w="-5" w:type="dxa"/>
            </w:tcMar>
            <w:vAlign w:val="center"/>
          </w:tcPr>
          <w:p w:rsidR="00D9411A" w:rsidRDefault="00713221">
            <w:pPr>
              <w:pStyle w:val="Dokumentinfos"/>
              <w:jc w:val="center"/>
            </w:pPr>
            <w:r>
              <w:t>Zustand</w:t>
            </w:r>
          </w:p>
        </w:tc>
      </w:tr>
      <w:tr w:rsidR="00D9411A">
        <w:tc>
          <w:tcPr>
            <w:tcW w:w="476" w:type="dxa"/>
            <w:tcBorders>
              <w:top w:val="single" w:sz="4" w:space="0" w:color="000001"/>
              <w:left w:val="single" w:sz="4" w:space="0" w:color="000001"/>
              <w:bottom w:val="single" w:sz="4" w:space="0" w:color="000001"/>
              <w:right w:val="single" w:sz="4" w:space="0" w:color="000001"/>
            </w:tcBorders>
            <w:shd w:val="clear" w:color="auto" w:fill="C0C0C0"/>
            <w:tcMar>
              <w:left w:w="-5" w:type="dxa"/>
            </w:tcMar>
            <w:vAlign w:val="center"/>
          </w:tcPr>
          <w:p w:rsidR="00D9411A" w:rsidRDefault="00713221">
            <w:pPr>
              <w:pStyle w:val="Dokumentinfos"/>
              <w:jc w:val="center"/>
            </w:pPr>
            <w:r>
              <w:t>Nr.</w:t>
            </w:r>
          </w:p>
        </w:tc>
        <w:tc>
          <w:tcPr>
            <w:tcW w:w="1060" w:type="dxa"/>
            <w:tcBorders>
              <w:top w:val="single" w:sz="4" w:space="0" w:color="000001"/>
              <w:left w:val="single" w:sz="4" w:space="0" w:color="000001"/>
              <w:bottom w:val="single" w:sz="4" w:space="0" w:color="000001"/>
              <w:right w:val="single" w:sz="4" w:space="0" w:color="000001"/>
            </w:tcBorders>
            <w:shd w:val="clear" w:color="auto" w:fill="C0C0C0"/>
            <w:tcMar>
              <w:left w:w="-5" w:type="dxa"/>
            </w:tcMar>
            <w:vAlign w:val="center"/>
          </w:tcPr>
          <w:p w:rsidR="00D9411A" w:rsidRDefault="00713221">
            <w:pPr>
              <w:pStyle w:val="Dokumentinfos"/>
              <w:jc w:val="center"/>
            </w:pPr>
            <w:r>
              <w:t>Datum</w:t>
            </w:r>
          </w:p>
        </w:tc>
        <w:tc>
          <w:tcPr>
            <w:tcW w:w="895" w:type="dxa"/>
            <w:tcBorders>
              <w:top w:val="single" w:sz="4" w:space="0" w:color="000001"/>
              <w:left w:val="single" w:sz="4" w:space="0" w:color="000001"/>
              <w:bottom w:val="single" w:sz="4" w:space="0" w:color="000001"/>
              <w:right w:val="single" w:sz="4" w:space="0" w:color="000001"/>
            </w:tcBorders>
            <w:shd w:val="clear" w:color="auto" w:fill="C0C0C0"/>
            <w:tcMar>
              <w:left w:w="-5" w:type="dxa"/>
            </w:tcMar>
            <w:vAlign w:val="center"/>
          </w:tcPr>
          <w:p w:rsidR="00D9411A" w:rsidRDefault="00713221">
            <w:pPr>
              <w:pStyle w:val="Dokumentinfos"/>
              <w:jc w:val="center"/>
            </w:pPr>
            <w:r>
              <w:t>Version</w:t>
            </w:r>
          </w:p>
        </w:tc>
        <w:tc>
          <w:tcPr>
            <w:tcW w:w="1252" w:type="dxa"/>
            <w:tcBorders>
              <w:top w:val="single" w:sz="4" w:space="0" w:color="000001"/>
              <w:left w:val="single" w:sz="4" w:space="0" w:color="000001"/>
              <w:bottom w:val="single" w:sz="4" w:space="0" w:color="000001"/>
              <w:right w:val="single" w:sz="4" w:space="0" w:color="000001"/>
            </w:tcBorders>
            <w:shd w:val="clear" w:color="auto" w:fill="C0C0C0"/>
            <w:tcMar>
              <w:left w:w="-5" w:type="dxa"/>
            </w:tcMar>
            <w:vAlign w:val="center"/>
          </w:tcPr>
          <w:p w:rsidR="00D9411A" w:rsidRDefault="00D9411A">
            <w:pPr>
              <w:pStyle w:val="Dokumentinfos"/>
              <w:jc w:val="center"/>
            </w:pPr>
          </w:p>
        </w:tc>
        <w:tc>
          <w:tcPr>
            <w:tcW w:w="2861" w:type="dxa"/>
            <w:tcBorders>
              <w:top w:val="single" w:sz="4" w:space="0" w:color="000001"/>
              <w:left w:val="single" w:sz="4" w:space="0" w:color="000001"/>
              <w:bottom w:val="single" w:sz="4" w:space="0" w:color="000001"/>
              <w:right w:val="single" w:sz="4" w:space="0" w:color="000001"/>
            </w:tcBorders>
            <w:shd w:val="clear" w:color="auto" w:fill="C0C0C0"/>
            <w:tcMar>
              <w:left w:w="-5" w:type="dxa"/>
            </w:tcMar>
          </w:tcPr>
          <w:p w:rsidR="00D9411A" w:rsidRDefault="00D9411A">
            <w:pPr>
              <w:pStyle w:val="Dokumentinfos"/>
              <w:jc w:val="center"/>
            </w:pPr>
          </w:p>
        </w:tc>
        <w:tc>
          <w:tcPr>
            <w:tcW w:w="1074" w:type="dxa"/>
            <w:tcBorders>
              <w:top w:val="single" w:sz="4" w:space="0" w:color="000001"/>
              <w:left w:val="single" w:sz="4" w:space="0" w:color="000001"/>
              <w:bottom w:val="single" w:sz="4" w:space="0" w:color="000001"/>
              <w:right w:val="single" w:sz="4" w:space="0" w:color="000001"/>
            </w:tcBorders>
            <w:shd w:val="clear" w:color="auto" w:fill="C0C0C0"/>
            <w:tcMar>
              <w:left w:w="-5" w:type="dxa"/>
            </w:tcMar>
            <w:vAlign w:val="center"/>
          </w:tcPr>
          <w:p w:rsidR="00D9411A" w:rsidRDefault="00D9411A">
            <w:pPr>
              <w:pStyle w:val="Dokumentinfos"/>
              <w:jc w:val="center"/>
            </w:pPr>
          </w:p>
        </w:tc>
        <w:tc>
          <w:tcPr>
            <w:tcW w:w="1432" w:type="dxa"/>
            <w:tcBorders>
              <w:top w:val="single" w:sz="4" w:space="0" w:color="000001"/>
              <w:left w:val="single" w:sz="4" w:space="0" w:color="000001"/>
              <w:bottom w:val="single" w:sz="4" w:space="0" w:color="000001"/>
              <w:right w:val="single" w:sz="4" w:space="0" w:color="000001"/>
            </w:tcBorders>
            <w:shd w:val="clear" w:color="auto" w:fill="C0C0C0"/>
            <w:tcMar>
              <w:left w:w="-5" w:type="dxa"/>
            </w:tcMar>
            <w:vAlign w:val="center"/>
          </w:tcPr>
          <w:p w:rsidR="00D9411A" w:rsidRDefault="00D9411A">
            <w:pPr>
              <w:pStyle w:val="Dokumentinfos"/>
              <w:jc w:val="center"/>
            </w:pPr>
          </w:p>
        </w:tc>
      </w:tr>
      <w:tr w:rsidR="00D9411A">
        <w:tc>
          <w:tcPr>
            <w:tcW w:w="476"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713221">
            <w:pPr>
              <w:pStyle w:val="Dokumentinfos"/>
              <w:jc w:val="center"/>
            </w:pPr>
            <w:r>
              <w:t>1</w:t>
            </w:r>
          </w:p>
        </w:tc>
        <w:tc>
          <w:tcPr>
            <w:tcW w:w="1060"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pStyle w:val="Dokumentinfos"/>
              <w:jc w:val="center"/>
            </w:pPr>
          </w:p>
        </w:tc>
        <w:tc>
          <w:tcPr>
            <w:tcW w:w="895"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713221">
            <w:pPr>
              <w:pStyle w:val="Dokumentinfos"/>
              <w:jc w:val="center"/>
            </w:pPr>
            <w:r>
              <w:t>1.1</w:t>
            </w:r>
          </w:p>
        </w:tc>
        <w:tc>
          <w:tcPr>
            <w:tcW w:w="1252"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713221">
            <w:pPr>
              <w:pStyle w:val="Dokumentinfos"/>
              <w:jc w:val="center"/>
            </w:pPr>
            <w:r>
              <w:t>Alle</w:t>
            </w:r>
          </w:p>
        </w:tc>
        <w:tc>
          <w:tcPr>
            <w:tcW w:w="2861"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713221">
            <w:pPr>
              <w:pStyle w:val="Dokumentinfos"/>
              <w:jc w:val="center"/>
            </w:pPr>
            <w:r>
              <w:t>Initiale Produkterstellung</w:t>
            </w:r>
          </w:p>
        </w:tc>
        <w:tc>
          <w:tcPr>
            <w:tcW w:w="1074"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pStyle w:val="Dokumentinfos"/>
              <w:jc w:val="center"/>
            </w:pPr>
          </w:p>
        </w:tc>
        <w:tc>
          <w:tcPr>
            <w:tcW w:w="1432"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pStyle w:val="Dokumentinfos"/>
              <w:jc w:val="center"/>
            </w:pPr>
          </w:p>
        </w:tc>
      </w:tr>
    </w:tbl>
    <w:p w:rsidR="00D9411A" w:rsidRDefault="00713221">
      <w:pPr>
        <w:pStyle w:val="Inhalt"/>
        <w:spacing w:before="600" w:after="120"/>
      </w:pPr>
      <w:r>
        <w:t>Prüfverzeichnis</w:t>
      </w:r>
    </w:p>
    <w:p w:rsidR="00D9411A" w:rsidRDefault="00713221">
      <w:pPr>
        <w:widowControl/>
        <w:spacing w:after="240"/>
        <w:jc w:val="both"/>
        <w:rPr>
          <w:rFonts w:ascii="Arial" w:hAnsi="Arial" w:cs="Arial"/>
          <w:lang w:val="de-DE" w:eastAsia="de-DE" w:bidi="ar-SA"/>
        </w:rPr>
      </w:pPr>
      <w:r>
        <w:rPr>
          <w:rFonts w:ascii="Arial" w:hAnsi="Arial" w:cs="Arial"/>
          <w:lang w:val="de-DE" w:eastAsia="de-DE" w:bidi="ar-SA"/>
        </w:rPr>
        <w:t>Die folgende Tabelle zeigt einen Überblick über alle Prüfungen – sowohl Eigenprüfungen wie auch Prüfungen durch eigenständige Qualitätssicherung – des vorliegenden Dokumentes.</w:t>
      </w:r>
    </w:p>
    <w:tbl>
      <w:tblPr>
        <w:tblW w:w="0" w:type="auto"/>
        <w:tblInd w:w="-108"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5" w:type="dxa"/>
          <w:right w:w="0" w:type="dxa"/>
        </w:tblCellMar>
        <w:tblLook w:val="0000"/>
      </w:tblPr>
      <w:tblGrid>
        <w:gridCol w:w="1367"/>
        <w:gridCol w:w="1217"/>
        <w:gridCol w:w="3603"/>
        <w:gridCol w:w="1252"/>
        <w:gridCol w:w="1611"/>
      </w:tblGrid>
      <w:tr w:rsidR="00D9411A">
        <w:tc>
          <w:tcPr>
            <w:tcW w:w="1367" w:type="dxa"/>
            <w:tcBorders>
              <w:top w:val="single" w:sz="4" w:space="0" w:color="000001"/>
              <w:left w:val="single" w:sz="4" w:space="0" w:color="000001"/>
              <w:bottom w:val="single" w:sz="4" w:space="0" w:color="000001"/>
              <w:right w:val="single" w:sz="4" w:space="0" w:color="000001"/>
            </w:tcBorders>
            <w:shd w:val="clear" w:color="auto" w:fill="C0C0C0"/>
            <w:tcMar>
              <w:left w:w="-5" w:type="dxa"/>
            </w:tcMar>
            <w:vAlign w:val="center"/>
          </w:tcPr>
          <w:p w:rsidR="00D9411A" w:rsidRDefault="00713221">
            <w:pPr>
              <w:pStyle w:val="Dokumentinfos"/>
              <w:jc w:val="center"/>
            </w:pPr>
            <w:r>
              <w:t>Datum</w:t>
            </w:r>
          </w:p>
        </w:tc>
        <w:tc>
          <w:tcPr>
            <w:tcW w:w="1217" w:type="dxa"/>
            <w:tcBorders>
              <w:top w:val="single" w:sz="4" w:space="0" w:color="000001"/>
              <w:left w:val="single" w:sz="4" w:space="0" w:color="000001"/>
              <w:bottom w:val="single" w:sz="4" w:space="0" w:color="000001"/>
              <w:right w:val="single" w:sz="4" w:space="0" w:color="000001"/>
            </w:tcBorders>
            <w:shd w:val="clear" w:color="auto" w:fill="C0C0C0"/>
            <w:tcMar>
              <w:left w:w="-5" w:type="dxa"/>
            </w:tcMar>
            <w:vAlign w:val="center"/>
          </w:tcPr>
          <w:p w:rsidR="00D9411A" w:rsidRDefault="00713221">
            <w:pPr>
              <w:pStyle w:val="Dokumentinfos"/>
              <w:jc w:val="center"/>
            </w:pPr>
            <w:r>
              <w:t>Geprüfte Version</w:t>
            </w:r>
          </w:p>
        </w:tc>
        <w:tc>
          <w:tcPr>
            <w:tcW w:w="3603" w:type="dxa"/>
            <w:tcBorders>
              <w:top w:val="single" w:sz="4" w:space="0" w:color="000001"/>
              <w:left w:val="single" w:sz="4" w:space="0" w:color="000001"/>
              <w:bottom w:val="single" w:sz="4" w:space="0" w:color="000001"/>
              <w:right w:val="single" w:sz="4" w:space="0" w:color="000001"/>
            </w:tcBorders>
            <w:shd w:val="clear" w:color="auto" w:fill="C0C0C0"/>
            <w:tcMar>
              <w:left w:w="-5" w:type="dxa"/>
            </w:tcMar>
            <w:vAlign w:val="center"/>
          </w:tcPr>
          <w:p w:rsidR="00D9411A" w:rsidRDefault="00713221">
            <w:pPr>
              <w:pStyle w:val="Dokumentinfos"/>
              <w:jc w:val="center"/>
            </w:pPr>
            <w:r>
              <w:t>Anmerkungen</w:t>
            </w:r>
          </w:p>
        </w:tc>
        <w:tc>
          <w:tcPr>
            <w:tcW w:w="1252" w:type="dxa"/>
            <w:tcBorders>
              <w:top w:val="single" w:sz="4" w:space="0" w:color="000001"/>
              <w:left w:val="single" w:sz="4" w:space="0" w:color="000001"/>
              <w:bottom w:val="single" w:sz="4" w:space="0" w:color="000001"/>
              <w:right w:val="single" w:sz="4" w:space="0" w:color="000001"/>
            </w:tcBorders>
            <w:shd w:val="clear" w:color="auto" w:fill="C0C0C0"/>
            <w:tcMar>
              <w:left w:w="-5" w:type="dxa"/>
            </w:tcMar>
            <w:vAlign w:val="center"/>
          </w:tcPr>
          <w:p w:rsidR="00D9411A" w:rsidRDefault="00713221">
            <w:pPr>
              <w:pStyle w:val="Dokumentinfos"/>
              <w:jc w:val="center"/>
            </w:pPr>
            <w:r>
              <w:t>Prüfer</w:t>
            </w:r>
          </w:p>
        </w:tc>
        <w:tc>
          <w:tcPr>
            <w:tcW w:w="1611" w:type="dxa"/>
            <w:tcBorders>
              <w:top w:val="single" w:sz="4" w:space="0" w:color="000001"/>
              <w:left w:val="single" w:sz="4" w:space="0" w:color="000001"/>
              <w:bottom w:val="single" w:sz="4" w:space="0" w:color="000001"/>
              <w:right w:val="single" w:sz="4" w:space="0" w:color="000001"/>
            </w:tcBorders>
            <w:shd w:val="clear" w:color="auto" w:fill="C0C0C0"/>
            <w:tcMar>
              <w:left w:w="-5" w:type="dxa"/>
            </w:tcMar>
          </w:tcPr>
          <w:p w:rsidR="00D9411A" w:rsidRDefault="00713221">
            <w:pPr>
              <w:pStyle w:val="Dokumentinfos"/>
              <w:jc w:val="center"/>
            </w:pPr>
            <w:r>
              <w:t>Neuer Produktzustand</w:t>
            </w:r>
          </w:p>
        </w:tc>
      </w:tr>
      <w:tr w:rsidR="00D9411A">
        <w:tc>
          <w:tcPr>
            <w:tcW w:w="1367"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pStyle w:val="Dokumentinfos"/>
              <w:jc w:val="center"/>
            </w:pPr>
          </w:p>
        </w:tc>
        <w:tc>
          <w:tcPr>
            <w:tcW w:w="1217"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pStyle w:val="Dokumentinfos"/>
              <w:jc w:val="center"/>
            </w:pPr>
          </w:p>
        </w:tc>
        <w:tc>
          <w:tcPr>
            <w:tcW w:w="3603"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pStyle w:val="Dokumentinfos"/>
              <w:jc w:val="center"/>
            </w:pPr>
          </w:p>
        </w:tc>
        <w:tc>
          <w:tcPr>
            <w:tcW w:w="1252"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pStyle w:val="Dokumentinfos"/>
              <w:jc w:val="center"/>
            </w:pPr>
          </w:p>
        </w:tc>
        <w:tc>
          <w:tcPr>
            <w:tcW w:w="1611"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pStyle w:val="Dokumentinfos"/>
              <w:jc w:val="center"/>
            </w:pPr>
          </w:p>
        </w:tc>
      </w:tr>
    </w:tbl>
    <w:p w:rsidR="00D9411A" w:rsidRDefault="00D9411A">
      <w:pPr>
        <w:pStyle w:val="Inhalt"/>
      </w:pPr>
    </w:p>
    <w:p w:rsidR="00D9411A" w:rsidRDefault="00713221">
      <w:pPr>
        <w:pageBreakBefore/>
      </w:pPr>
      <w:r>
        <w:lastRenderedPageBreak/>
        <w:t>Inhalt</w:t>
      </w:r>
    </w:p>
    <w:p w:rsidR="00D9411A" w:rsidRDefault="00525683">
      <w:pPr>
        <w:pStyle w:val="Contents1"/>
        <w:rPr>
          <w:rStyle w:val="IndexLink"/>
          <w:lang w:val="en-US" w:eastAsia="en-US"/>
        </w:rPr>
      </w:pPr>
      <w:r w:rsidRPr="00525683">
        <w:fldChar w:fldCharType="begin"/>
      </w:r>
      <w:r w:rsidR="00713221">
        <w:instrText>TOC</w:instrText>
      </w:r>
      <w:r w:rsidRPr="00525683">
        <w:fldChar w:fldCharType="separate"/>
      </w:r>
      <w:hyperlink r:id="rId8" w:anchor="_Toc382574146" w:history="1">
        <w:r w:rsidR="00713221">
          <w:rPr>
            <w:rStyle w:val="IndexLink"/>
            <w:rFonts w:cs="Times New Roman"/>
            <w:color w:val="0000FF"/>
            <w:u w:val="single"/>
            <w:lang w:val="en-US" w:eastAsia="en-US"/>
          </w:rPr>
          <w:t>1</w:t>
        </w:r>
      </w:hyperlink>
      <w:hyperlink r:id="rId9" w:anchor="_Toc382574146" w:history="1">
        <w:r w:rsidR="00713221">
          <w:rPr>
            <w:rStyle w:val="IndexLink"/>
            <w:rFonts w:ascii="Calibri" w:eastAsia="Times New Roman" w:hAnsi="Calibri" w:cs="Calibri"/>
            <w:sz w:val="22"/>
            <w:szCs w:val="22"/>
            <w:lang w:val="en-US" w:eastAsia="en-US"/>
          </w:rPr>
          <w:tab/>
        </w:r>
      </w:hyperlink>
      <w:hyperlink r:id="rId10" w:anchor="_Toc382574146" w:history="1">
        <w:r w:rsidR="00713221">
          <w:rPr>
            <w:rStyle w:val="IndexLink"/>
            <w:rFonts w:cs="Times New Roman"/>
            <w:color w:val="0000FF"/>
            <w:u w:val="single"/>
            <w:lang w:val="en-US" w:eastAsia="en-US"/>
          </w:rPr>
          <w:t>Einleitung</w:t>
        </w:r>
      </w:hyperlink>
      <w:hyperlink r:id="rId11" w:anchor="_Toc382574146" w:history="1">
        <w:r w:rsidR="00713221">
          <w:rPr>
            <w:rStyle w:val="IndexLink"/>
            <w:lang w:val="en-US" w:eastAsia="en-US"/>
          </w:rPr>
          <w:tab/>
          <w:t>4</w:t>
        </w:r>
      </w:hyperlink>
    </w:p>
    <w:p w:rsidR="00D9411A" w:rsidRDefault="00525683">
      <w:pPr>
        <w:pStyle w:val="Contents1"/>
        <w:rPr>
          <w:rStyle w:val="IndexLink"/>
          <w:lang w:val="en-US" w:eastAsia="en-US"/>
        </w:rPr>
      </w:pPr>
      <w:hyperlink r:id="rId12" w:anchor="_Toc382574147" w:history="1">
        <w:r w:rsidR="00713221">
          <w:rPr>
            <w:rStyle w:val="IndexLink"/>
            <w:rFonts w:cs="Times New Roman"/>
            <w:color w:val="0000FF"/>
            <w:u w:val="single"/>
            <w:lang w:val="en-US" w:eastAsia="en-US"/>
          </w:rPr>
          <w:t>2</w:t>
        </w:r>
      </w:hyperlink>
      <w:hyperlink r:id="rId13" w:anchor="_Toc382574147" w:history="1">
        <w:r w:rsidR="00713221">
          <w:rPr>
            <w:rStyle w:val="IndexLink"/>
            <w:rFonts w:ascii="Calibri" w:eastAsia="Times New Roman" w:hAnsi="Calibri" w:cs="Calibri"/>
            <w:sz w:val="22"/>
            <w:szCs w:val="22"/>
            <w:lang w:val="en-US" w:eastAsia="en-US"/>
          </w:rPr>
          <w:tab/>
        </w:r>
      </w:hyperlink>
      <w:hyperlink r:id="rId14" w:anchor="_Toc382574147" w:history="1">
        <w:r w:rsidR="00713221">
          <w:rPr>
            <w:rStyle w:val="IndexLink"/>
            <w:rFonts w:cs="Times New Roman"/>
            <w:color w:val="0000FF"/>
            <w:u w:val="single"/>
            <w:lang w:val="en-US" w:eastAsia="en-US"/>
          </w:rPr>
          <w:t>Ausgangssituation und Zielsetzung</w:t>
        </w:r>
      </w:hyperlink>
      <w:hyperlink r:id="rId15" w:anchor="_Toc382574147" w:history="1">
        <w:r w:rsidR="00713221">
          <w:rPr>
            <w:rStyle w:val="IndexLink"/>
            <w:lang w:val="en-US" w:eastAsia="en-US"/>
          </w:rPr>
          <w:tab/>
          <w:t>4</w:t>
        </w:r>
      </w:hyperlink>
    </w:p>
    <w:p w:rsidR="00D9411A" w:rsidRDefault="00525683">
      <w:pPr>
        <w:pStyle w:val="Contents1"/>
        <w:rPr>
          <w:rStyle w:val="IndexLink"/>
          <w:lang w:val="en-US" w:eastAsia="en-US"/>
        </w:rPr>
      </w:pPr>
      <w:hyperlink r:id="rId16" w:anchor="_Toc382574148" w:history="1">
        <w:r w:rsidR="00713221">
          <w:rPr>
            <w:rStyle w:val="IndexLink"/>
            <w:rFonts w:cs="Times New Roman"/>
            <w:color w:val="0000FF"/>
            <w:u w:val="single"/>
            <w:lang w:val="en-US" w:eastAsia="en-US"/>
          </w:rPr>
          <w:t>3</w:t>
        </w:r>
      </w:hyperlink>
      <w:hyperlink r:id="rId17" w:anchor="_Toc382574148" w:history="1">
        <w:r w:rsidR="00713221">
          <w:rPr>
            <w:rStyle w:val="IndexLink"/>
            <w:rFonts w:ascii="Calibri" w:eastAsia="Times New Roman" w:hAnsi="Calibri" w:cs="Calibri"/>
            <w:sz w:val="22"/>
            <w:szCs w:val="22"/>
            <w:lang w:val="en-US" w:eastAsia="en-US"/>
          </w:rPr>
          <w:tab/>
        </w:r>
      </w:hyperlink>
      <w:hyperlink r:id="rId18" w:anchor="_Toc382574148" w:history="1">
        <w:r w:rsidR="00713221">
          <w:rPr>
            <w:rStyle w:val="IndexLink"/>
            <w:rFonts w:cs="Times New Roman"/>
            <w:color w:val="0000FF"/>
            <w:u w:val="single"/>
            <w:lang w:val="en-US" w:eastAsia="en-US"/>
          </w:rPr>
          <w:t>Funktionale Anforderungen</w:t>
        </w:r>
      </w:hyperlink>
      <w:hyperlink r:id="rId19" w:anchor="_Toc382574148" w:history="1">
        <w:r w:rsidR="00713221">
          <w:rPr>
            <w:rStyle w:val="IndexLink"/>
            <w:lang w:val="en-US" w:eastAsia="en-US"/>
          </w:rPr>
          <w:tab/>
          <w:t>5</w:t>
        </w:r>
      </w:hyperlink>
    </w:p>
    <w:p w:rsidR="00D9411A" w:rsidRDefault="00525683">
      <w:pPr>
        <w:pStyle w:val="Contents2"/>
        <w:tabs>
          <w:tab w:val="left" w:pos="880"/>
          <w:tab w:val="right" w:leader="dot" w:pos="9060"/>
        </w:tabs>
        <w:rPr>
          <w:rStyle w:val="IndexLink"/>
          <w:lang w:val="en-US" w:eastAsia="en-US"/>
        </w:rPr>
      </w:pPr>
      <w:hyperlink r:id="rId20" w:anchor="_Toc382574149" w:history="1">
        <w:r w:rsidR="00713221">
          <w:rPr>
            <w:rStyle w:val="IndexLink"/>
            <w:rFonts w:cs="Times New Roman"/>
            <w:color w:val="0000FF"/>
            <w:u w:val="single"/>
            <w:lang w:val="en-US" w:eastAsia="en-US"/>
          </w:rPr>
          <w:t>3.1</w:t>
        </w:r>
      </w:hyperlink>
      <w:hyperlink r:id="rId21" w:anchor="_Toc382574149" w:history="1">
        <w:r w:rsidR="00713221">
          <w:rPr>
            <w:rStyle w:val="IndexLink"/>
            <w:rFonts w:ascii="Calibri" w:eastAsia="Times New Roman" w:hAnsi="Calibri" w:cs="Calibri"/>
            <w:sz w:val="22"/>
            <w:szCs w:val="22"/>
            <w:lang w:val="en-US" w:eastAsia="en-US"/>
          </w:rPr>
          <w:tab/>
        </w:r>
      </w:hyperlink>
      <w:hyperlink r:id="rId22" w:anchor="_Toc382574149" w:history="1">
        <w:r w:rsidR="00713221">
          <w:rPr>
            <w:rStyle w:val="IndexLink"/>
            <w:rFonts w:cs="Times New Roman"/>
            <w:color w:val="0000FF"/>
            <w:u w:val="single"/>
            <w:lang w:val="en-US" w:eastAsia="en-US"/>
          </w:rPr>
          <w:t>Use-Case Übersicht</w:t>
        </w:r>
      </w:hyperlink>
      <w:hyperlink r:id="rId23" w:anchor="_Toc382574149" w:history="1">
        <w:r w:rsidR="00713221">
          <w:rPr>
            <w:rStyle w:val="IndexLink"/>
            <w:lang w:val="en-US" w:eastAsia="en-US"/>
          </w:rPr>
          <w:tab/>
          <w:t>5</w:t>
        </w:r>
      </w:hyperlink>
    </w:p>
    <w:p w:rsidR="00D9411A" w:rsidRDefault="00525683">
      <w:pPr>
        <w:pStyle w:val="Contents2"/>
        <w:tabs>
          <w:tab w:val="left" w:pos="880"/>
          <w:tab w:val="right" w:leader="dot" w:pos="9060"/>
        </w:tabs>
        <w:rPr>
          <w:rStyle w:val="IndexLink"/>
          <w:lang w:val="en-US" w:eastAsia="en-US"/>
        </w:rPr>
      </w:pPr>
      <w:hyperlink r:id="rId24" w:anchor="_Toc382574150" w:history="1">
        <w:r w:rsidR="00713221">
          <w:rPr>
            <w:rStyle w:val="IndexLink"/>
            <w:rFonts w:cs="Times New Roman"/>
            <w:color w:val="0000FF"/>
            <w:u w:val="single"/>
            <w:lang w:val="en-US" w:eastAsia="en-US"/>
          </w:rPr>
          <w:t>3.2</w:t>
        </w:r>
      </w:hyperlink>
      <w:hyperlink r:id="rId25" w:anchor="_Toc382574150" w:history="1">
        <w:r w:rsidR="00713221">
          <w:rPr>
            <w:rStyle w:val="IndexLink"/>
            <w:rFonts w:ascii="Calibri" w:eastAsia="Times New Roman" w:hAnsi="Calibri" w:cs="Calibri"/>
            <w:sz w:val="22"/>
            <w:szCs w:val="22"/>
            <w:lang w:val="en-US" w:eastAsia="en-US"/>
          </w:rPr>
          <w:tab/>
        </w:r>
      </w:hyperlink>
      <w:hyperlink r:id="rId26" w:anchor="_Toc382574150" w:history="1">
        <w:r w:rsidR="00713221">
          <w:rPr>
            <w:rStyle w:val="IndexLink"/>
            <w:rFonts w:cs="Times New Roman"/>
            <w:color w:val="0000FF"/>
            <w:u w:val="single"/>
            <w:lang w:val="en-US" w:eastAsia="en-US"/>
          </w:rPr>
          <w:t>Use-Beschreibungen</w:t>
        </w:r>
      </w:hyperlink>
      <w:hyperlink r:id="rId27" w:anchor="_Toc382574150" w:history="1">
        <w:r w:rsidR="00713221">
          <w:rPr>
            <w:rStyle w:val="IndexLink"/>
            <w:lang w:val="en-US" w:eastAsia="en-US"/>
          </w:rPr>
          <w:tab/>
          <w:t>5</w:t>
        </w:r>
      </w:hyperlink>
    </w:p>
    <w:p w:rsidR="00D9411A" w:rsidRDefault="00525683">
      <w:pPr>
        <w:pStyle w:val="Contents2"/>
        <w:tabs>
          <w:tab w:val="left" w:pos="880"/>
          <w:tab w:val="right" w:leader="dot" w:pos="9060"/>
        </w:tabs>
        <w:rPr>
          <w:rStyle w:val="IndexLink"/>
          <w:lang w:val="en-US" w:eastAsia="en-US"/>
        </w:rPr>
      </w:pPr>
      <w:hyperlink r:id="rId28" w:anchor="_Toc382574151" w:history="1">
        <w:r w:rsidR="00713221">
          <w:rPr>
            <w:rStyle w:val="IndexLink"/>
            <w:rFonts w:cs="Times New Roman"/>
            <w:color w:val="0000FF"/>
            <w:u w:val="single"/>
            <w:lang w:val="en-US" w:eastAsia="en-US"/>
          </w:rPr>
          <w:t>3.3</w:t>
        </w:r>
      </w:hyperlink>
      <w:hyperlink r:id="rId29" w:anchor="_Toc382574151" w:history="1">
        <w:r w:rsidR="00713221">
          <w:rPr>
            <w:rStyle w:val="IndexLink"/>
            <w:rFonts w:ascii="Calibri" w:eastAsia="Times New Roman" w:hAnsi="Calibri" w:cs="Calibri"/>
            <w:sz w:val="22"/>
            <w:szCs w:val="22"/>
            <w:lang w:val="en-US" w:eastAsia="en-US"/>
          </w:rPr>
          <w:tab/>
        </w:r>
      </w:hyperlink>
      <w:hyperlink r:id="rId30" w:anchor="_Toc382574151" w:history="1">
        <w:r w:rsidR="00713221">
          <w:rPr>
            <w:rStyle w:val="IndexLink"/>
            <w:rFonts w:cs="Times New Roman"/>
            <w:color w:val="0000FF"/>
            <w:u w:val="single"/>
            <w:lang w:val="en-US" w:eastAsia="en-US"/>
          </w:rPr>
          <w:t>(Sonstige) Funktionalität</w:t>
        </w:r>
      </w:hyperlink>
      <w:hyperlink r:id="rId31" w:anchor="_Toc382574151" w:history="1">
        <w:r w:rsidR="00713221">
          <w:rPr>
            <w:rStyle w:val="IndexLink"/>
            <w:lang w:val="en-US" w:eastAsia="en-US"/>
          </w:rPr>
          <w:tab/>
          <w:t>6</w:t>
        </w:r>
      </w:hyperlink>
    </w:p>
    <w:p w:rsidR="00D9411A" w:rsidRDefault="00525683">
      <w:pPr>
        <w:pStyle w:val="Contents2"/>
        <w:tabs>
          <w:tab w:val="left" w:pos="880"/>
          <w:tab w:val="right" w:leader="dot" w:pos="9060"/>
        </w:tabs>
        <w:rPr>
          <w:rStyle w:val="IndexLink"/>
          <w:lang w:val="en-US" w:eastAsia="en-US"/>
        </w:rPr>
      </w:pPr>
      <w:hyperlink r:id="rId32" w:anchor="_Toc382574152" w:history="1">
        <w:r w:rsidR="00713221">
          <w:rPr>
            <w:rStyle w:val="IndexLink"/>
            <w:rFonts w:cs="Times New Roman"/>
            <w:color w:val="0000FF"/>
            <w:u w:val="single"/>
            <w:lang w:val="en-US" w:eastAsia="en-US"/>
          </w:rPr>
          <w:t>3.4</w:t>
        </w:r>
      </w:hyperlink>
      <w:hyperlink r:id="rId33" w:anchor="_Toc382574152" w:history="1">
        <w:r w:rsidR="00713221">
          <w:rPr>
            <w:rStyle w:val="IndexLink"/>
            <w:rFonts w:ascii="Calibri" w:eastAsia="Times New Roman" w:hAnsi="Calibri" w:cs="Calibri"/>
            <w:sz w:val="22"/>
            <w:szCs w:val="22"/>
            <w:lang w:val="en-US" w:eastAsia="en-US"/>
          </w:rPr>
          <w:tab/>
        </w:r>
      </w:hyperlink>
      <w:hyperlink r:id="rId34" w:anchor="_Toc382574152" w:history="1">
        <w:r w:rsidR="00713221">
          <w:rPr>
            <w:rStyle w:val="IndexLink"/>
            <w:rFonts w:cs="Times New Roman"/>
            <w:color w:val="0000FF"/>
            <w:u w:val="single"/>
            <w:lang w:val="en-US" w:eastAsia="en-US"/>
          </w:rPr>
          <w:t>Modell des Problembereichs (Konzeptionelles Datenmodell)</w:t>
        </w:r>
      </w:hyperlink>
      <w:hyperlink r:id="rId35" w:anchor="_Toc382574152" w:history="1">
        <w:r w:rsidR="00713221">
          <w:rPr>
            <w:rStyle w:val="IndexLink"/>
            <w:lang w:val="en-US" w:eastAsia="en-US"/>
          </w:rPr>
          <w:tab/>
          <w:t>7</w:t>
        </w:r>
      </w:hyperlink>
    </w:p>
    <w:p w:rsidR="00D9411A" w:rsidRDefault="00525683">
      <w:pPr>
        <w:pStyle w:val="Contents1"/>
        <w:rPr>
          <w:rStyle w:val="IndexLink"/>
          <w:lang w:val="en-US" w:eastAsia="en-US"/>
        </w:rPr>
      </w:pPr>
      <w:hyperlink r:id="rId36" w:anchor="_Toc382574153" w:history="1">
        <w:r w:rsidR="00713221">
          <w:rPr>
            <w:rStyle w:val="IndexLink"/>
            <w:rFonts w:cs="Times New Roman"/>
            <w:color w:val="0000FF"/>
            <w:u w:val="single"/>
            <w:lang w:val="en-US" w:eastAsia="en-US"/>
          </w:rPr>
          <w:t>4</w:t>
        </w:r>
      </w:hyperlink>
      <w:hyperlink r:id="rId37" w:anchor="_Toc382574153" w:history="1">
        <w:r w:rsidR="00713221">
          <w:rPr>
            <w:rStyle w:val="IndexLink"/>
            <w:rFonts w:ascii="Calibri" w:eastAsia="Times New Roman" w:hAnsi="Calibri" w:cs="Calibri"/>
            <w:sz w:val="22"/>
            <w:szCs w:val="22"/>
            <w:lang w:val="en-US" w:eastAsia="en-US"/>
          </w:rPr>
          <w:tab/>
        </w:r>
      </w:hyperlink>
      <w:hyperlink r:id="rId38" w:anchor="_Toc382574153" w:history="1">
        <w:r w:rsidR="00713221">
          <w:rPr>
            <w:rStyle w:val="IndexLink"/>
            <w:rFonts w:cs="Times New Roman"/>
            <w:color w:val="0000FF"/>
            <w:u w:val="single"/>
            <w:lang w:val="en-US" w:eastAsia="en-US"/>
          </w:rPr>
          <w:t>Nicht-Funktionale Anforderungen</w:t>
        </w:r>
      </w:hyperlink>
      <w:hyperlink r:id="rId39" w:anchor="_Toc382574153" w:history="1">
        <w:r w:rsidR="00713221">
          <w:rPr>
            <w:rStyle w:val="IndexLink"/>
            <w:lang w:val="en-US" w:eastAsia="en-US"/>
          </w:rPr>
          <w:tab/>
          <w:t>7</w:t>
        </w:r>
      </w:hyperlink>
    </w:p>
    <w:p w:rsidR="00D9411A" w:rsidRDefault="00525683">
      <w:pPr>
        <w:pStyle w:val="Contents2"/>
        <w:tabs>
          <w:tab w:val="left" w:pos="880"/>
          <w:tab w:val="right" w:leader="dot" w:pos="9060"/>
        </w:tabs>
        <w:rPr>
          <w:rStyle w:val="IndexLink"/>
          <w:lang w:val="en-US" w:eastAsia="en-US"/>
        </w:rPr>
      </w:pPr>
      <w:hyperlink r:id="rId40" w:anchor="_Toc382574154" w:history="1">
        <w:r w:rsidR="00713221">
          <w:rPr>
            <w:rStyle w:val="IndexLink"/>
            <w:rFonts w:cs="Times New Roman"/>
            <w:color w:val="0000FF"/>
            <w:u w:val="single"/>
            <w:lang w:val="en-US" w:eastAsia="en-US"/>
          </w:rPr>
          <w:t>4.1</w:t>
        </w:r>
      </w:hyperlink>
      <w:hyperlink r:id="rId41" w:anchor="_Toc382574154" w:history="1">
        <w:r w:rsidR="00713221">
          <w:rPr>
            <w:rStyle w:val="IndexLink"/>
            <w:rFonts w:ascii="Calibri" w:eastAsia="Times New Roman" w:hAnsi="Calibri" w:cs="Calibri"/>
            <w:sz w:val="22"/>
            <w:szCs w:val="22"/>
            <w:lang w:val="en-US" w:eastAsia="en-US"/>
          </w:rPr>
          <w:tab/>
        </w:r>
      </w:hyperlink>
      <w:hyperlink r:id="rId42" w:anchor="_Toc382574154" w:history="1">
        <w:r w:rsidR="00713221">
          <w:rPr>
            <w:rStyle w:val="IndexLink"/>
            <w:rFonts w:cs="Times New Roman"/>
            <w:color w:val="0000FF"/>
            <w:u w:val="single"/>
            <w:lang w:val="en-US" w:eastAsia="en-US"/>
          </w:rPr>
          <w:t>Benutzbarkeit (Usability)</w:t>
        </w:r>
      </w:hyperlink>
      <w:hyperlink r:id="rId43" w:anchor="_Toc382574154" w:history="1">
        <w:r w:rsidR="00713221">
          <w:rPr>
            <w:rStyle w:val="IndexLink"/>
            <w:lang w:val="en-US" w:eastAsia="en-US"/>
          </w:rPr>
          <w:tab/>
          <w:t>7</w:t>
        </w:r>
      </w:hyperlink>
    </w:p>
    <w:p w:rsidR="00D9411A" w:rsidRDefault="00525683">
      <w:pPr>
        <w:pStyle w:val="Contents2"/>
        <w:tabs>
          <w:tab w:val="left" w:pos="880"/>
          <w:tab w:val="right" w:leader="dot" w:pos="9060"/>
        </w:tabs>
        <w:rPr>
          <w:rStyle w:val="IndexLink"/>
          <w:lang w:val="en-US" w:eastAsia="en-US"/>
        </w:rPr>
      </w:pPr>
      <w:hyperlink r:id="rId44" w:anchor="_Toc382574155" w:history="1">
        <w:r w:rsidR="00713221">
          <w:rPr>
            <w:rStyle w:val="IndexLink"/>
            <w:rFonts w:cs="Times New Roman"/>
            <w:color w:val="0000FF"/>
            <w:u w:val="single"/>
            <w:lang w:val="en-US" w:eastAsia="en-US"/>
          </w:rPr>
          <w:t>4.2</w:t>
        </w:r>
      </w:hyperlink>
      <w:hyperlink r:id="rId45" w:anchor="_Toc382574155" w:history="1">
        <w:r w:rsidR="00713221">
          <w:rPr>
            <w:rStyle w:val="IndexLink"/>
            <w:rFonts w:ascii="Calibri" w:eastAsia="Times New Roman" w:hAnsi="Calibri" w:cs="Calibri"/>
            <w:sz w:val="22"/>
            <w:szCs w:val="22"/>
            <w:lang w:val="en-US" w:eastAsia="en-US"/>
          </w:rPr>
          <w:tab/>
        </w:r>
      </w:hyperlink>
      <w:hyperlink r:id="rId46" w:anchor="_Toc382574155" w:history="1">
        <w:r w:rsidR="00713221">
          <w:rPr>
            <w:rStyle w:val="IndexLink"/>
            <w:rFonts w:cs="Times New Roman"/>
            <w:color w:val="0000FF"/>
            <w:u w:val="single"/>
            <w:lang w:val="en-US" w:eastAsia="en-US"/>
          </w:rPr>
          <w:t>Zuverlässigkeit (Reliability)</w:t>
        </w:r>
      </w:hyperlink>
      <w:hyperlink r:id="rId47" w:anchor="_Toc382574155" w:history="1">
        <w:r w:rsidR="00713221">
          <w:rPr>
            <w:rStyle w:val="IndexLink"/>
            <w:lang w:val="en-US" w:eastAsia="en-US"/>
          </w:rPr>
          <w:tab/>
          <w:t>8</w:t>
        </w:r>
      </w:hyperlink>
    </w:p>
    <w:p w:rsidR="00D9411A" w:rsidRDefault="00525683">
      <w:pPr>
        <w:pStyle w:val="Contents2"/>
        <w:tabs>
          <w:tab w:val="left" w:pos="880"/>
          <w:tab w:val="right" w:leader="dot" w:pos="9060"/>
        </w:tabs>
        <w:rPr>
          <w:rStyle w:val="IndexLink"/>
          <w:lang w:val="en-US" w:eastAsia="en-US"/>
        </w:rPr>
      </w:pPr>
      <w:hyperlink r:id="rId48" w:anchor="_Toc382574156" w:history="1">
        <w:r w:rsidR="00713221">
          <w:rPr>
            <w:rStyle w:val="IndexLink"/>
            <w:rFonts w:cs="Times New Roman"/>
            <w:color w:val="0000FF"/>
            <w:u w:val="single"/>
            <w:lang w:val="en-US" w:eastAsia="en-US"/>
          </w:rPr>
          <w:t>4.3</w:t>
        </w:r>
      </w:hyperlink>
      <w:hyperlink r:id="rId49" w:anchor="_Toc382574156" w:history="1">
        <w:r w:rsidR="00713221">
          <w:rPr>
            <w:rStyle w:val="IndexLink"/>
            <w:rFonts w:ascii="Calibri" w:eastAsia="Times New Roman" w:hAnsi="Calibri" w:cs="Calibri"/>
            <w:sz w:val="22"/>
            <w:szCs w:val="22"/>
            <w:lang w:val="en-US" w:eastAsia="en-US"/>
          </w:rPr>
          <w:tab/>
        </w:r>
      </w:hyperlink>
      <w:hyperlink r:id="rId50" w:anchor="_Toc382574156" w:history="1">
        <w:r w:rsidR="00713221">
          <w:rPr>
            <w:rStyle w:val="IndexLink"/>
            <w:rFonts w:cs="Times New Roman"/>
            <w:color w:val="0000FF"/>
            <w:u w:val="single"/>
            <w:lang w:val="en-US" w:eastAsia="en-US"/>
          </w:rPr>
          <w:t>Leistung (Performance)</w:t>
        </w:r>
      </w:hyperlink>
      <w:hyperlink r:id="rId51" w:anchor="_Toc382574156" w:history="1">
        <w:r w:rsidR="00713221">
          <w:rPr>
            <w:rStyle w:val="IndexLink"/>
            <w:lang w:val="en-US" w:eastAsia="en-US"/>
          </w:rPr>
          <w:tab/>
          <w:t>8</w:t>
        </w:r>
      </w:hyperlink>
    </w:p>
    <w:p w:rsidR="00D9411A" w:rsidRDefault="00525683">
      <w:pPr>
        <w:pStyle w:val="Contents2"/>
        <w:tabs>
          <w:tab w:val="left" w:pos="880"/>
          <w:tab w:val="right" w:leader="dot" w:pos="9060"/>
        </w:tabs>
        <w:rPr>
          <w:rStyle w:val="IndexLink"/>
          <w:lang w:val="en-US" w:eastAsia="en-US"/>
        </w:rPr>
      </w:pPr>
      <w:hyperlink r:id="rId52" w:anchor="_Toc382574157" w:history="1">
        <w:r w:rsidR="00713221">
          <w:rPr>
            <w:rStyle w:val="IndexLink"/>
            <w:rFonts w:cs="Times New Roman"/>
            <w:color w:val="0000FF"/>
            <w:u w:val="single"/>
            <w:lang w:val="en-US" w:eastAsia="en-US"/>
          </w:rPr>
          <w:t>4.4</w:t>
        </w:r>
      </w:hyperlink>
      <w:hyperlink r:id="rId53" w:anchor="_Toc382574157" w:history="1">
        <w:r w:rsidR="00713221">
          <w:rPr>
            <w:rStyle w:val="IndexLink"/>
            <w:rFonts w:ascii="Calibri" w:eastAsia="Times New Roman" w:hAnsi="Calibri" w:cs="Calibri"/>
            <w:sz w:val="22"/>
            <w:szCs w:val="22"/>
            <w:lang w:val="en-US" w:eastAsia="en-US"/>
          </w:rPr>
          <w:tab/>
        </w:r>
      </w:hyperlink>
      <w:hyperlink r:id="rId54" w:anchor="_Toc382574157" w:history="1">
        <w:r w:rsidR="00713221">
          <w:rPr>
            <w:rStyle w:val="IndexLink"/>
            <w:rFonts w:cs="Times New Roman"/>
            <w:color w:val="0000FF"/>
            <w:u w:val="single"/>
            <w:lang w:val="en-US" w:eastAsia="en-US"/>
          </w:rPr>
          <w:t>Unterstützbarkeit (Supportability)</w:t>
        </w:r>
      </w:hyperlink>
      <w:hyperlink r:id="rId55" w:anchor="_Toc382574157" w:history="1">
        <w:r w:rsidR="00713221">
          <w:rPr>
            <w:rStyle w:val="IndexLink"/>
            <w:lang w:val="en-US" w:eastAsia="en-US"/>
          </w:rPr>
          <w:tab/>
          <w:t>9</w:t>
        </w:r>
      </w:hyperlink>
    </w:p>
    <w:p w:rsidR="00D9411A" w:rsidRDefault="00525683">
      <w:pPr>
        <w:pStyle w:val="Contents2"/>
        <w:tabs>
          <w:tab w:val="left" w:pos="880"/>
          <w:tab w:val="right" w:leader="dot" w:pos="9060"/>
        </w:tabs>
        <w:rPr>
          <w:rStyle w:val="IndexLink"/>
          <w:lang w:val="en-US" w:eastAsia="en-US"/>
        </w:rPr>
      </w:pPr>
      <w:hyperlink r:id="rId56" w:anchor="_Toc382574158" w:history="1">
        <w:r w:rsidR="00713221">
          <w:rPr>
            <w:rStyle w:val="IndexLink"/>
            <w:rFonts w:cs="Times New Roman"/>
            <w:color w:val="0000FF"/>
            <w:u w:val="single"/>
            <w:lang w:val="en-US" w:eastAsia="en-US"/>
          </w:rPr>
          <w:t>4.5</w:t>
        </w:r>
      </w:hyperlink>
      <w:hyperlink r:id="rId57" w:anchor="_Toc382574158" w:history="1">
        <w:r w:rsidR="00713221">
          <w:rPr>
            <w:rStyle w:val="IndexLink"/>
            <w:rFonts w:ascii="Calibri" w:eastAsia="Times New Roman" w:hAnsi="Calibri" w:cs="Calibri"/>
            <w:sz w:val="22"/>
            <w:szCs w:val="22"/>
            <w:lang w:val="en-US" w:eastAsia="en-US"/>
          </w:rPr>
          <w:tab/>
        </w:r>
      </w:hyperlink>
      <w:hyperlink r:id="rId58" w:anchor="_Toc382574158" w:history="1">
        <w:r w:rsidR="00713221">
          <w:rPr>
            <w:rStyle w:val="IndexLink"/>
            <w:rFonts w:cs="Times New Roman"/>
            <w:color w:val="0000FF"/>
            <w:u w:val="single"/>
            <w:lang w:val="en-US" w:eastAsia="en-US"/>
          </w:rPr>
          <w:t>Sonstige Einschränkungen</w:t>
        </w:r>
      </w:hyperlink>
      <w:hyperlink r:id="rId59" w:anchor="_Toc382574158" w:history="1">
        <w:r w:rsidR="00713221">
          <w:rPr>
            <w:rStyle w:val="IndexLink"/>
            <w:lang w:val="en-US" w:eastAsia="en-US"/>
          </w:rPr>
          <w:tab/>
          <w:t>9</w:t>
        </w:r>
      </w:hyperlink>
    </w:p>
    <w:p w:rsidR="00D9411A" w:rsidRDefault="00525683">
      <w:pPr>
        <w:pStyle w:val="Contents1"/>
        <w:rPr>
          <w:rStyle w:val="IndexLink"/>
          <w:lang w:val="en-US" w:eastAsia="en-US"/>
        </w:rPr>
      </w:pPr>
      <w:hyperlink r:id="rId60" w:anchor="_Toc382574159" w:history="1">
        <w:r w:rsidR="00713221">
          <w:rPr>
            <w:rStyle w:val="IndexLink"/>
            <w:rFonts w:cs="Times New Roman"/>
            <w:color w:val="0000FF"/>
            <w:u w:val="single"/>
            <w:lang w:val="en-US" w:eastAsia="en-US"/>
          </w:rPr>
          <w:t>5</w:t>
        </w:r>
      </w:hyperlink>
      <w:hyperlink r:id="rId61" w:anchor="_Toc382574159" w:history="1">
        <w:r w:rsidR="00713221">
          <w:rPr>
            <w:rStyle w:val="IndexLink"/>
            <w:rFonts w:ascii="Calibri" w:eastAsia="Times New Roman" w:hAnsi="Calibri" w:cs="Calibri"/>
            <w:sz w:val="22"/>
            <w:szCs w:val="22"/>
            <w:lang w:val="en-US" w:eastAsia="en-US"/>
          </w:rPr>
          <w:tab/>
        </w:r>
      </w:hyperlink>
      <w:hyperlink r:id="rId62" w:anchor="_Toc382574159" w:history="1">
        <w:r w:rsidR="00713221">
          <w:rPr>
            <w:rStyle w:val="IndexLink"/>
            <w:rFonts w:cs="Times New Roman"/>
            <w:color w:val="0000FF"/>
            <w:u w:val="single"/>
            <w:lang w:val="en-US" w:eastAsia="en-US"/>
          </w:rPr>
          <w:t>Risikoakzeptanz</w:t>
        </w:r>
      </w:hyperlink>
      <w:hyperlink r:id="rId63" w:anchor="_Toc382574159" w:history="1">
        <w:r w:rsidR="00713221">
          <w:rPr>
            <w:rStyle w:val="IndexLink"/>
            <w:lang w:val="en-US" w:eastAsia="en-US"/>
          </w:rPr>
          <w:tab/>
          <w:t>10</w:t>
        </w:r>
      </w:hyperlink>
    </w:p>
    <w:p w:rsidR="00D9411A" w:rsidRDefault="00525683">
      <w:pPr>
        <w:pStyle w:val="Contents1"/>
        <w:rPr>
          <w:rStyle w:val="IndexLink"/>
          <w:lang w:val="en-US" w:eastAsia="en-US"/>
        </w:rPr>
      </w:pPr>
      <w:hyperlink r:id="rId64" w:anchor="_Toc382574160" w:history="1">
        <w:r w:rsidR="00713221">
          <w:rPr>
            <w:rStyle w:val="IndexLink"/>
            <w:rFonts w:cs="Times New Roman"/>
            <w:color w:val="0000FF"/>
            <w:u w:val="single"/>
            <w:lang w:val="en-US" w:eastAsia="en-US"/>
          </w:rPr>
          <w:t>6</w:t>
        </w:r>
      </w:hyperlink>
      <w:hyperlink r:id="rId65" w:anchor="_Toc382574160" w:history="1">
        <w:r w:rsidR="00713221">
          <w:rPr>
            <w:rStyle w:val="IndexLink"/>
            <w:rFonts w:ascii="Calibri" w:eastAsia="Times New Roman" w:hAnsi="Calibri" w:cs="Calibri"/>
            <w:sz w:val="22"/>
            <w:szCs w:val="22"/>
            <w:lang w:val="en-US" w:eastAsia="en-US"/>
          </w:rPr>
          <w:tab/>
        </w:r>
      </w:hyperlink>
      <w:hyperlink r:id="rId66" w:anchor="_Toc382574160" w:history="1">
        <w:r w:rsidR="00713221">
          <w:rPr>
            <w:rStyle w:val="IndexLink"/>
            <w:rFonts w:cs="Times New Roman"/>
            <w:color w:val="0000FF"/>
            <w:u w:val="single"/>
            <w:lang w:val="en-US" w:eastAsia="en-US"/>
          </w:rPr>
          <w:t>Skizze der Gesamtsystemarchitektur</w:t>
        </w:r>
      </w:hyperlink>
      <w:hyperlink r:id="rId67" w:anchor="_Toc382574160" w:history="1">
        <w:r w:rsidR="00713221">
          <w:rPr>
            <w:rStyle w:val="IndexLink"/>
            <w:lang w:val="en-US" w:eastAsia="en-US"/>
          </w:rPr>
          <w:tab/>
          <w:t>10</w:t>
        </w:r>
      </w:hyperlink>
    </w:p>
    <w:p w:rsidR="00D9411A" w:rsidRDefault="00525683">
      <w:pPr>
        <w:pStyle w:val="Contents1"/>
        <w:rPr>
          <w:rStyle w:val="IndexLink"/>
          <w:lang w:val="en-US" w:eastAsia="en-US"/>
        </w:rPr>
      </w:pPr>
      <w:hyperlink r:id="rId68" w:anchor="_Toc382574161" w:history="1">
        <w:r w:rsidR="00713221">
          <w:rPr>
            <w:rStyle w:val="IndexLink"/>
            <w:rFonts w:cs="Times New Roman"/>
            <w:color w:val="0000FF"/>
            <w:u w:val="single"/>
            <w:lang w:val="en-US" w:eastAsia="en-US"/>
          </w:rPr>
          <w:t>7</w:t>
        </w:r>
      </w:hyperlink>
      <w:hyperlink r:id="rId69" w:anchor="_Toc382574161" w:history="1">
        <w:r w:rsidR="00713221">
          <w:rPr>
            <w:rStyle w:val="IndexLink"/>
            <w:rFonts w:ascii="Calibri" w:eastAsia="Times New Roman" w:hAnsi="Calibri" w:cs="Calibri"/>
            <w:sz w:val="22"/>
            <w:szCs w:val="22"/>
            <w:lang w:val="en-US" w:eastAsia="en-US"/>
          </w:rPr>
          <w:tab/>
        </w:r>
      </w:hyperlink>
      <w:hyperlink r:id="rId70" w:anchor="_Toc382574161" w:history="1">
        <w:r w:rsidR="00713221">
          <w:rPr>
            <w:rStyle w:val="IndexLink"/>
            <w:rFonts w:cs="Times New Roman"/>
            <w:color w:val="0000FF"/>
            <w:u w:val="single"/>
            <w:lang w:val="en-US" w:eastAsia="en-US"/>
          </w:rPr>
          <w:t>Lieferumfang</w:t>
        </w:r>
      </w:hyperlink>
      <w:hyperlink r:id="rId71" w:anchor="_Toc382574161" w:history="1">
        <w:r w:rsidR="00713221">
          <w:rPr>
            <w:rStyle w:val="IndexLink"/>
            <w:lang w:val="en-US" w:eastAsia="en-US"/>
          </w:rPr>
          <w:tab/>
          <w:t>11</w:t>
        </w:r>
      </w:hyperlink>
    </w:p>
    <w:p w:rsidR="00D9411A" w:rsidRDefault="00525683">
      <w:pPr>
        <w:pStyle w:val="Contents1"/>
        <w:rPr>
          <w:rStyle w:val="IndexLink"/>
          <w:lang w:val="en-US" w:eastAsia="en-US"/>
        </w:rPr>
      </w:pPr>
      <w:hyperlink r:id="rId72" w:anchor="_Toc382574162" w:history="1">
        <w:r w:rsidR="00713221">
          <w:rPr>
            <w:rStyle w:val="IndexLink"/>
            <w:rFonts w:cs="Times New Roman"/>
            <w:color w:val="0000FF"/>
            <w:u w:val="single"/>
            <w:lang w:val="en-US" w:eastAsia="en-US"/>
          </w:rPr>
          <w:t>8</w:t>
        </w:r>
      </w:hyperlink>
      <w:hyperlink r:id="rId73" w:anchor="_Toc382574162" w:history="1">
        <w:r w:rsidR="00713221">
          <w:rPr>
            <w:rStyle w:val="IndexLink"/>
            <w:rFonts w:ascii="Calibri" w:eastAsia="Times New Roman" w:hAnsi="Calibri" w:cs="Calibri"/>
            <w:sz w:val="22"/>
            <w:szCs w:val="22"/>
            <w:lang w:val="en-US" w:eastAsia="en-US"/>
          </w:rPr>
          <w:tab/>
        </w:r>
      </w:hyperlink>
      <w:hyperlink r:id="rId74" w:anchor="_Toc382574162" w:history="1">
        <w:r w:rsidR="00713221">
          <w:rPr>
            <w:rStyle w:val="IndexLink"/>
            <w:rFonts w:cs="Times New Roman"/>
            <w:color w:val="0000FF"/>
            <w:u w:val="single"/>
            <w:lang w:val="en-US" w:eastAsia="en-US"/>
          </w:rPr>
          <w:t>Abnahmekriterien</w:t>
        </w:r>
      </w:hyperlink>
      <w:hyperlink r:id="rId75" w:anchor="_Toc382574162" w:history="1">
        <w:r w:rsidR="00713221">
          <w:rPr>
            <w:rStyle w:val="IndexLink"/>
            <w:lang w:val="en-US" w:eastAsia="en-US"/>
          </w:rPr>
          <w:tab/>
          <w:t>11</w:t>
        </w:r>
      </w:hyperlink>
    </w:p>
    <w:p w:rsidR="00D9411A" w:rsidRDefault="00525683">
      <w:pPr>
        <w:pStyle w:val="Contents1"/>
        <w:rPr>
          <w:rStyle w:val="IndexLink"/>
          <w:lang w:val="en-US" w:eastAsia="en-US"/>
        </w:rPr>
      </w:pPr>
      <w:hyperlink r:id="rId76" w:anchor="_Toc382574163" w:history="1">
        <w:r w:rsidR="00713221">
          <w:rPr>
            <w:rStyle w:val="IndexLink"/>
            <w:rFonts w:cs="Times New Roman"/>
            <w:color w:val="0000FF"/>
            <w:u w:val="single"/>
            <w:lang w:val="en-US" w:eastAsia="en-US"/>
          </w:rPr>
          <w:t>9</w:t>
        </w:r>
      </w:hyperlink>
      <w:hyperlink r:id="rId77" w:anchor="_Toc382574163" w:history="1">
        <w:r w:rsidR="00713221">
          <w:rPr>
            <w:rStyle w:val="IndexLink"/>
            <w:rFonts w:ascii="Calibri" w:eastAsia="Times New Roman" w:hAnsi="Calibri" w:cs="Calibri"/>
            <w:sz w:val="22"/>
            <w:szCs w:val="22"/>
            <w:lang w:val="en-US" w:eastAsia="en-US"/>
          </w:rPr>
          <w:tab/>
        </w:r>
      </w:hyperlink>
      <w:hyperlink r:id="rId78" w:anchor="_Toc382574163" w:history="1">
        <w:r w:rsidR="00713221">
          <w:rPr>
            <w:rStyle w:val="IndexLink"/>
            <w:rFonts w:cs="Times New Roman"/>
            <w:color w:val="0000FF"/>
            <w:u w:val="single"/>
            <w:lang w:val="en-US" w:eastAsia="en-US"/>
          </w:rPr>
          <w:t>Abkürzungsverzeichnis</w:t>
        </w:r>
      </w:hyperlink>
      <w:hyperlink r:id="rId79" w:anchor="_Toc382574163" w:history="1">
        <w:r w:rsidR="00713221">
          <w:rPr>
            <w:rStyle w:val="IndexLink"/>
            <w:lang w:val="en-US" w:eastAsia="en-US"/>
          </w:rPr>
          <w:tab/>
          <w:t>11</w:t>
        </w:r>
      </w:hyperlink>
    </w:p>
    <w:p w:rsidR="00D9411A" w:rsidRDefault="00525683">
      <w:pPr>
        <w:pStyle w:val="Contents1"/>
        <w:rPr>
          <w:rStyle w:val="IndexLink"/>
          <w:lang w:val="en-US" w:eastAsia="en-US"/>
        </w:rPr>
      </w:pPr>
      <w:hyperlink r:id="rId80" w:anchor="_Toc382574164" w:history="1">
        <w:r w:rsidR="00713221">
          <w:rPr>
            <w:rStyle w:val="IndexLink"/>
            <w:rFonts w:cs="Times New Roman"/>
            <w:color w:val="0000FF"/>
            <w:u w:val="single"/>
            <w:lang w:val="en-US" w:eastAsia="en-US"/>
          </w:rPr>
          <w:t>10</w:t>
        </w:r>
      </w:hyperlink>
      <w:hyperlink r:id="rId81" w:anchor="_Toc382574164" w:history="1">
        <w:r w:rsidR="00713221">
          <w:rPr>
            <w:rStyle w:val="IndexLink"/>
            <w:rFonts w:ascii="Calibri" w:eastAsia="Times New Roman" w:hAnsi="Calibri" w:cs="Calibri"/>
            <w:sz w:val="22"/>
            <w:szCs w:val="22"/>
            <w:lang w:val="en-US" w:eastAsia="en-US"/>
          </w:rPr>
          <w:tab/>
        </w:r>
      </w:hyperlink>
      <w:hyperlink r:id="rId82" w:anchor="_Toc382574164" w:history="1">
        <w:r w:rsidR="00713221">
          <w:rPr>
            <w:rStyle w:val="IndexLink"/>
            <w:rFonts w:cs="Times New Roman"/>
            <w:color w:val="0000FF"/>
            <w:u w:val="single"/>
            <w:lang w:val="en-US" w:eastAsia="en-US"/>
          </w:rPr>
          <w:t>Literaturverzeichnis</w:t>
        </w:r>
      </w:hyperlink>
      <w:hyperlink r:id="rId83" w:anchor="_Toc382574164" w:history="1">
        <w:r w:rsidR="00713221">
          <w:rPr>
            <w:rStyle w:val="IndexLink"/>
            <w:lang w:val="en-US" w:eastAsia="en-US"/>
          </w:rPr>
          <w:tab/>
          <w:t>12</w:t>
        </w:r>
      </w:hyperlink>
    </w:p>
    <w:p w:rsidR="00D9411A" w:rsidRDefault="00525683">
      <w:pPr>
        <w:pStyle w:val="Contents1"/>
        <w:rPr>
          <w:rStyle w:val="IndexLink"/>
          <w:lang w:val="en-US" w:eastAsia="en-US"/>
        </w:rPr>
      </w:pPr>
      <w:hyperlink r:id="rId84" w:anchor="_Toc382574165" w:history="1">
        <w:r w:rsidR="00713221">
          <w:rPr>
            <w:rStyle w:val="IndexLink"/>
            <w:rFonts w:cs="Times New Roman"/>
            <w:color w:val="0000FF"/>
            <w:u w:val="single"/>
            <w:lang w:val="en-US" w:eastAsia="en-US"/>
          </w:rPr>
          <w:t>11</w:t>
        </w:r>
      </w:hyperlink>
      <w:hyperlink r:id="rId85" w:anchor="_Toc382574165" w:history="1">
        <w:r w:rsidR="00713221">
          <w:rPr>
            <w:rStyle w:val="IndexLink"/>
            <w:rFonts w:ascii="Calibri" w:eastAsia="Times New Roman" w:hAnsi="Calibri" w:cs="Calibri"/>
            <w:sz w:val="22"/>
            <w:szCs w:val="22"/>
            <w:lang w:val="en-US" w:eastAsia="en-US"/>
          </w:rPr>
          <w:tab/>
        </w:r>
      </w:hyperlink>
      <w:hyperlink r:id="rId86" w:anchor="_Toc382574165" w:history="1">
        <w:r w:rsidR="00713221">
          <w:rPr>
            <w:rStyle w:val="IndexLink"/>
            <w:rFonts w:cs="Times New Roman"/>
            <w:color w:val="0000FF"/>
            <w:u w:val="single"/>
            <w:lang w:val="en-US" w:eastAsia="en-US"/>
          </w:rPr>
          <w:t>Abbildungsverzeichnis</w:t>
        </w:r>
      </w:hyperlink>
      <w:hyperlink r:id="rId87" w:anchor="_Toc382574165" w:history="1">
        <w:r w:rsidR="00713221">
          <w:rPr>
            <w:rStyle w:val="IndexLink"/>
            <w:lang w:val="en-US" w:eastAsia="en-US"/>
          </w:rPr>
          <w:tab/>
          <w:t>12</w:t>
        </w:r>
      </w:hyperlink>
    </w:p>
    <w:p w:rsidR="00D9411A" w:rsidRDefault="00525683">
      <w:pPr>
        <w:widowControl/>
        <w:jc w:val="both"/>
        <w:rPr>
          <w:rFonts w:ascii="Arial" w:hAnsi="Arial" w:cs="Arial"/>
          <w:color w:val="000080"/>
          <w:lang w:val="de-DE" w:eastAsia="de-DE" w:bidi="ar-SA"/>
        </w:rPr>
      </w:pPr>
      <w:r>
        <w:fldChar w:fldCharType="end"/>
      </w:r>
    </w:p>
    <w:p w:rsidR="00D9411A" w:rsidRDefault="00D9411A">
      <w:pPr>
        <w:pStyle w:val="berschrift1"/>
        <w:numPr>
          <w:ilvl w:val="0"/>
          <w:numId w:val="1"/>
        </w:numPr>
        <w:ind w:left="0" w:firstLine="0"/>
        <w:jc w:val="both"/>
      </w:pPr>
      <w:bookmarkStart w:id="7" w:name="_Toc70754011"/>
    </w:p>
    <w:p w:rsidR="00D9411A" w:rsidRPr="00625F7A" w:rsidRDefault="00713221">
      <w:pPr>
        <w:pageBreakBefore/>
        <w:rPr>
          <w:lang w:val="de-DE"/>
        </w:rPr>
      </w:pPr>
      <w:bookmarkStart w:id="8" w:name="_Toc382574146"/>
      <w:r w:rsidRPr="00625F7A">
        <w:rPr>
          <w:lang w:val="de-DE"/>
        </w:rPr>
        <w:lastRenderedPageBreak/>
        <w:t xml:space="preserve"> </w:t>
      </w:r>
      <w:bookmarkEnd w:id="7"/>
      <w:bookmarkEnd w:id="8"/>
      <w:r w:rsidRPr="00625F7A">
        <w:rPr>
          <w:lang w:val="de-DE"/>
        </w:rPr>
        <w:t>Einleitung</w:t>
      </w:r>
    </w:p>
    <w:p w:rsidR="00D9411A" w:rsidRDefault="00D9411A">
      <w:pPr>
        <w:pStyle w:val="VMBeschreibung"/>
        <w:rPr>
          <w:color w:val="000000"/>
          <w:sz w:val="24"/>
          <w:szCs w:val="24"/>
        </w:rPr>
      </w:pPr>
    </w:p>
    <w:p w:rsidR="00D9411A" w:rsidRDefault="00713221">
      <w:pPr>
        <w:pStyle w:val="VMBeschreibung"/>
        <w:rPr>
          <w:color w:val="000000"/>
        </w:rPr>
      </w:pPr>
      <w:r>
        <w:rPr>
          <w:color w:val="000000"/>
        </w:rPr>
        <w:t>Dieses Dokument enthält alle an das zu entwickelnde System gestellten Anforderungen. Die Gliederung orientiert sich am Aufbau des V-Modell-XT®</w:t>
      </w:r>
      <w:r>
        <w:rPr>
          <w:rStyle w:val="FootnoteAnchor"/>
          <w:color w:val="000000"/>
        </w:rPr>
        <w:footnoteReference w:id="2"/>
      </w:r>
      <w:r>
        <w:rPr>
          <w:color w:val="000000"/>
        </w:rPr>
        <w:t xml:space="preserve">-Produkts „Anforderungen (Lastenheft)“, ist jedoch für die Verwendung in der Veranstaltung </w:t>
      </w:r>
      <w:r>
        <w:rPr>
          <w:b/>
          <w:color w:val="000000"/>
        </w:rPr>
        <w:t>„Software-Projekte“</w:t>
      </w:r>
      <w:r>
        <w:rPr>
          <w:color w:val="000000"/>
        </w:rPr>
        <w:t xml:space="preserve"> im Studiengang </w:t>
      </w:r>
      <w:r>
        <w:rPr>
          <w:b/>
          <w:color w:val="000000"/>
        </w:rPr>
        <w:t>„Angewandte Informatik“</w:t>
      </w:r>
      <w:r>
        <w:rPr>
          <w:color w:val="000000"/>
        </w:rPr>
        <w:t xml:space="preserve"> der </w:t>
      </w:r>
      <w:r>
        <w:rPr>
          <w:b/>
          <w:color w:val="000000"/>
        </w:rPr>
        <w:t xml:space="preserve">OTH-Amberg-Weiden </w:t>
      </w:r>
      <w:r>
        <w:rPr>
          <w:color w:val="000000"/>
        </w:rPr>
        <w:t xml:space="preserve">angepasst worden (und </w:t>
      </w:r>
      <w:r>
        <w:rPr>
          <w:color w:val="000000"/>
          <w:u w:val="single"/>
        </w:rPr>
        <w:t>nicht</w:t>
      </w:r>
      <w:r>
        <w:rPr>
          <w:color w:val="000000"/>
        </w:rPr>
        <w:t xml:space="preserve"> konform zum V-Modell-XT): Teilnehmer dieser Veranstaltung erhalten von ihrem „Auftraggeber“ lediglich einen Überblick über das gewünschte System (siehe das Thema „Ausgangssituation und Zielsetzung“ in diesem Dokument); die Anforderungen müssen die Teilnehmer dann </w:t>
      </w:r>
      <w:r>
        <w:rPr>
          <w:color w:val="000000"/>
          <w:u w:val="single"/>
        </w:rPr>
        <w:t>in enger Abstimmung</w:t>
      </w:r>
      <w:r>
        <w:rPr>
          <w:color w:val="000000"/>
        </w:rPr>
        <w:t xml:space="preserve"> mit ihrem „Auftraggeber“ </w:t>
      </w:r>
      <w:r>
        <w:rPr>
          <w:color w:val="000000"/>
          <w:u w:val="single"/>
        </w:rPr>
        <w:t>selbst</w:t>
      </w:r>
      <w:r>
        <w:rPr>
          <w:color w:val="000000"/>
        </w:rPr>
        <w:t xml:space="preserve"> erarbeiten und in diesem Dokument niederlegen. Dadurch sollen sie Gelegenheit erhalten, sich in der Herausarbeitung von Anforderungen intensiver zu üben.</w:t>
      </w:r>
    </w:p>
    <w:p w:rsidR="00D9411A" w:rsidRDefault="00D9411A">
      <w:pPr>
        <w:pStyle w:val="VMBeschreibung"/>
        <w:rPr>
          <w:color w:val="000000"/>
        </w:rPr>
      </w:pPr>
    </w:p>
    <w:p w:rsidR="00D9411A" w:rsidRDefault="00713221">
      <w:pPr>
        <w:pStyle w:val="VMBeschreibung"/>
        <w:rPr>
          <w:color w:val="000000"/>
        </w:rPr>
      </w:pPr>
      <w:r>
        <w:rPr>
          <w:color w:val="000000"/>
        </w:rPr>
        <w:t>Weil der „Auftraggeber“ also nicht wirklich ein Lastenheft liefert, aus dem die „Auftragnehmerseite“ (=Teilnehmer am Software-Projekt) dann ein separates Pflichtenheft ableitet, dient dieses Dokument als Ersatz für Lasten- und Pflichtenheft im Sinne des V-Modell-XT.</w:t>
      </w:r>
    </w:p>
    <w:p w:rsidR="00D9411A" w:rsidRDefault="00D9411A">
      <w:pPr>
        <w:pStyle w:val="VMBeschreibung"/>
        <w:rPr>
          <w:color w:val="000000"/>
        </w:rPr>
      </w:pPr>
    </w:p>
    <w:p w:rsidR="00D9411A" w:rsidRDefault="00713221">
      <w:pPr>
        <w:pStyle w:val="VMBeschreibung"/>
        <w:rPr>
          <w:color w:val="000000"/>
        </w:rPr>
      </w:pPr>
      <w:r>
        <w:rPr>
          <w:color w:val="000000"/>
        </w:rPr>
        <w:t>Kern dieses Dokuments sind die funktionalen und nicht-funktionalen Anforderungen an das System, sowie eine Skizze des Gesamtsystementwurfs. Der Entwurf berücksichtigt die zukünftige Umgebung und Infrastruktur, in der das System später betrieben wird, und gibt Richtlinien für Technologieentscheidungen. Ebenfalls Teil der Anforderungen ist die Festlegung von Lieferbedingungen und Abnahmekriterien.</w:t>
      </w:r>
    </w:p>
    <w:p w:rsidR="00D9411A" w:rsidRDefault="00D9411A">
      <w:pPr>
        <w:pStyle w:val="VMBeschreibung"/>
        <w:rPr>
          <w:color w:val="000000"/>
        </w:rPr>
      </w:pPr>
    </w:p>
    <w:p w:rsidR="00D9411A" w:rsidRDefault="00713221">
      <w:pPr>
        <w:pStyle w:val="VMBeschreibung"/>
        <w:rPr>
          <w:color w:val="000000"/>
        </w:rPr>
      </w:pPr>
      <w:r>
        <w:rPr>
          <w:color w:val="000000"/>
        </w:rPr>
        <w:t>Die funktionalen und nicht-funktionalen Anforderungen dienen nicht nur als Vorgaben für die Entwicklung, sondern sind zusätzlich Grundlage der Anforderungsverfolgung und des Änderungsmanagements. Die Anforderungen sollten so aufbereitet sein, dass die Verfolgbarkeit (Traceability) sowie ein geeignetes Änderungsmanagement für den gesamten Lebenszyklus eines Systems möglich sind.</w:t>
      </w:r>
    </w:p>
    <w:p w:rsidR="00D9411A" w:rsidRDefault="00D9411A">
      <w:pPr>
        <w:pStyle w:val="VMBeschreibung"/>
        <w:rPr>
          <w:color w:val="000000"/>
        </w:rPr>
      </w:pPr>
    </w:p>
    <w:p w:rsidR="00D9411A" w:rsidRDefault="00713221">
      <w:pPr>
        <w:pStyle w:val="VMBeschreibung"/>
        <w:rPr>
          <w:color w:val="000000"/>
        </w:rPr>
      </w:pPr>
      <w:r>
        <w:rPr>
          <w:color w:val="000000"/>
        </w:rPr>
        <w:t>Im Allgemeinen sollten keine technischen Lösungen vorgegeben werden, um Architekten und Entwickler bei der Suche nach optimalen technischen Lösungen nicht einzuschränken.</w:t>
      </w:r>
    </w:p>
    <w:p w:rsidR="00D9411A" w:rsidRDefault="00D9411A">
      <w:pPr>
        <w:pStyle w:val="VMBeschreibung"/>
        <w:rPr>
          <w:color w:val="000000"/>
        </w:rPr>
      </w:pPr>
    </w:p>
    <w:p w:rsidR="00D9411A" w:rsidRDefault="00713221">
      <w:pPr>
        <w:pStyle w:val="berschrift1"/>
        <w:numPr>
          <w:ilvl w:val="0"/>
          <w:numId w:val="1"/>
        </w:numPr>
      </w:pPr>
      <w:bookmarkStart w:id="9" w:name="_Toc382574147"/>
      <w:r>
        <w:t xml:space="preserve"> </w:t>
      </w:r>
      <w:bookmarkEnd w:id="9"/>
      <w:commentRangeStart w:id="10"/>
      <w:r>
        <w:t>Ausgangssituation und Zielsetzung</w:t>
      </w:r>
      <w:commentRangeEnd w:id="10"/>
      <w:r w:rsidR="002122B4">
        <w:rPr>
          <w:rStyle w:val="Kommentarzeichen"/>
          <w:rFonts w:ascii="Liberation Serif" w:hAnsi="Liberation Serif" w:cs="Mangal"/>
          <w:b w:val="0"/>
          <w:bCs w:val="0"/>
          <w:lang w:val="en-US" w:eastAsia="zh-CN" w:bidi="hi-IN"/>
        </w:rPr>
        <w:commentReference w:id="10"/>
      </w:r>
    </w:p>
    <w:p w:rsidR="00D9411A" w:rsidRDefault="00713221">
      <w:pPr>
        <w:pStyle w:val="VMBeschreibung"/>
        <w:rPr>
          <w:color w:val="333399"/>
        </w:rPr>
      </w:pPr>
      <w:r>
        <w:rPr>
          <w:color w:val="333399"/>
        </w:rPr>
        <w:t>In diesem Thema werden die Ausgangssituation und der Anlass zur Durchführung des Projekts anschaulich dargestellt. Es wird beschrieben, welche Defizite bzw. Probleme existierender Systeme oder auch der aktuellen Situation zur Entscheidung geführt haben, das Projekt durchzuführen, und welche Vorteile durch den Einsatz des neuen Systems erwartet werden.</w:t>
      </w:r>
    </w:p>
    <w:p w:rsidR="00D9411A" w:rsidRDefault="00713221">
      <w:pPr>
        <w:pStyle w:val="VMBeschreibung"/>
        <w:rPr>
          <w:color w:val="333399"/>
        </w:rPr>
      </w:pPr>
      <w:r>
        <w:rPr>
          <w:color w:val="333399"/>
        </w:rPr>
        <w:t>Es werden zusätzlich alle relevanten Stakeholder des Projekts benannt und die technische und fachliche Einbettung des zu entwickelnden Systems in seine Umgebung skizziert. Zusätzlich werden erste Rahmenbedingungen für die Entwicklung identifiziert und beschrieben. Rahmenbedingungen können beispielsweise technische Vorgaben oder Vorgaben zur Sicherheit sein.</w:t>
      </w:r>
    </w:p>
    <w:p w:rsidR="00D9411A" w:rsidRDefault="00D9411A">
      <w:pPr>
        <w:pStyle w:val="VMBeschreibung"/>
        <w:rPr>
          <w:color w:val="333399"/>
        </w:rPr>
      </w:pPr>
    </w:p>
    <w:p w:rsidR="00D9411A" w:rsidRDefault="00713221">
      <w:pPr>
        <w:widowControl/>
        <w:spacing w:before="120"/>
        <w:jc w:val="both"/>
        <w:rPr>
          <w:rFonts w:ascii="Arial" w:hAnsi="Arial" w:cs="Arial"/>
          <w:sz w:val="20"/>
          <w:szCs w:val="20"/>
          <w:lang w:val="de-DE" w:eastAsia="de-DE" w:bidi="ar-SA"/>
        </w:rPr>
      </w:pPr>
      <w:r>
        <w:rPr>
          <w:rFonts w:ascii="Arial" w:hAnsi="Arial" w:cs="Arial"/>
          <w:sz w:val="20"/>
          <w:szCs w:val="20"/>
          <w:lang w:val="de-DE" w:eastAsia="de-DE" w:bidi="ar-SA"/>
        </w:rPr>
        <w:t>…hier Ihren Text einfügen…</w:t>
      </w:r>
    </w:p>
    <w:p w:rsidR="00D9411A" w:rsidRDefault="00D9411A">
      <w:pPr>
        <w:widowControl/>
        <w:jc w:val="both"/>
        <w:rPr>
          <w:rFonts w:ascii="Arial" w:hAnsi="Arial" w:cs="Arial"/>
          <w:sz w:val="20"/>
          <w:szCs w:val="20"/>
          <w:lang w:val="de-DE" w:eastAsia="de-DE" w:bidi="ar-SA"/>
        </w:rPr>
      </w:pPr>
    </w:p>
    <w:p w:rsidR="00D9411A" w:rsidRDefault="00D9411A">
      <w:pPr>
        <w:pStyle w:val="berschrift1"/>
        <w:numPr>
          <w:ilvl w:val="0"/>
          <w:numId w:val="1"/>
        </w:numPr>
      </w:pPr>
    </w:p>
    <w:p w:rsidR="00D9411A" w:rsidRDefault="00713221">
      <w:pPr>
        <w:pageBreakBefore/>
      </w:pPr>
      <w:bookmarkStart w:id="11" w:name="_Toc382574148"/>
      <w:r>
        <w:lastRenderedPageBreak/>
        <w:t xml:space="preserve"> </w:t>
      </w:r>
      <w:bookmarkEnd w:id="11"/>
      <w:r>
        <w:t>Funktionale Anforderungen</w:t>
      </w:r>
    </w:p>
    <w:p w:rsidR="00D9411A" w:rsidRDefault="00713221">
      <w:pPr>
        <w:pStyle w:val="VMBeschreibung"/>
        <w:rPr>
          <w:color w:val="333399"/>
        </w:rPr>
      </w:pPr>
      <w:r>
        <w:rPr>
          <w:color w:val="333399"/>
        </w:rPr>
        <w:t>Funktionale Anforderungen beschreiben die Fähigkeiten eines Systems, die ein Anwender erwartet, um mit Hilfe des Systems ein fachliches Problem zu lösen. Die Anforderungen werden aus den zu unterstützenden Geschäftsprozessen und den Ablaufbeschreibungen zur Nutzung des Systems abgeleitet.</w:t>
      </w:r>
    </w:p>
    <w:p w:rsidR="00D9411A" w:rsidRDefault="00713221">
      <w:pPr>
        <w:pStyle w:val="VMBeschreibung"/>
        <w:rPr>
          <w:color w:val="333399"/>
        </w:rPr>
      </w:pPr>
      <w:r>
        <w:rPr>
          <w:color w:val="333399"/>
        </w:rPr>
        <w:t>Die Beschreibung der funktionalen Anforderungen erfolgt beispielsweise in Form von Anwendungsfällen (Use Cases). Ein Anwendungsfall beschreibt dabei einen konkreten, fachlich in sich geschlossenen Teilvorgang. Die Gesamtheit der Anwendungsfälle definiert das Systemverhalten. Ein Anwendungsfall kann in einfachem Textformat beschrieben werden, häufig stehen jedoch organisationsspezifische Muster zur Beschreibung zur Verfügung. Für datenzentrierte Systeme wird im Rahmen der funktionalen Anforderungen ein erstes fachliches Datenmodell erstellt, das als Grundlage des späteren Datenbankentwurfs dient. Das fachliche Datenmodell des Systems wird aus den Entitäten des Domänenmodells abgeleitet.</w:t>
      </w:r>
    </w:p>
    <w:p w:rsidR="00D9411A" w:rsidRDefault="00713221">
      <w:pPr>
        <w:pStyle w:val="VMBeschreibung"/>
        <w:rPr>
          <w:color w:val="333399"/>
        </w:rPr>
      </w:pPr>
      <w:r>
        <w:rPr>
          <w:color w:val="333399"/>
        </w:rPr>
        <w:t>Die funktionalen Anforderungen sind die zentralen Vorgaben für die Systementwicklung.</w:t>
      </w:r>
    </w:p>
    <w:p w:rsidR="00D9411A" w:rsidRDefault="00D9411A">
      <w:pPr>
        <w:pStyle w:val="VMBeschreibung"/>
        <w:rPr>
          <w:color w:val="333399"/>
        </w:rPr>
      </w:pPr>
    </w:p>
    <w:p w:rsidR="00D9411A" w:rsidRDefault="00713221" w:rsidP="005D490B">
      <w:pPr>
        <w:pStyle w:val="berschrift2"/>
        <w:numPr>
          <w:ilvl w:val="1"/>
          <w:numId w:val="1"/>
        </w:numPr>
        <w:ind w:hanging="1080"/>
      </w:pPr>
      <w:bookmarkStart w:id="12" w:name="_Toc382574149"/>
      <w:bookmarkEnd w:id="12"/>
      <w:r>
        <w:t>Use-Case Übersicht</w:t>
      </w:r>
    </w:p>
    <w:p w:rsidR="00D9411A" w:rsidRDefault="00713221">
      <w:pPr>
        <w:widowControl/>
        <w:spacing w:before="120"/>
        <w:jc w:val="both"/>
        <w:rPr>
          <w:rFonts w:ascii="Arial" w:hAnsi="Arial" w:cs="Arial"/>
          <w:color w:val="333399"/>
          <w:sz w:val="20"/>
          <w:szCs w:val="20"/>
          <w:lang w:val="de-DE" w:eastAsia="de-DE" w:bidi="ar-SA"/>
        </w:rPr>
      </w:pPr>
      <w:r>
        <w:rPr>
          <w:rFonts w:ascii="Arial" w:hAnsi="Arial" w:cs="Arial"/>
          <w:color w:val="333399"/>
          <w:sz w:val="20"/>
          <w:szCs w:val="20"/>
          <w:lang w:val="de-DE" w:eastAsia="de-DE" w:bidi="ar-SA"/>
        </w:rPr>
        <w:t>…hier Use-Case-Diagramm(e) einfügen…</w:t>
      </w:r>
    </w:p>
    <w:p w:rsidR="00D9411A" w:rsidRDefault="00D9411A">
      <w:pPr>
        <w:widowControl/>
        <w:spacing w:before="120"/>
        <w:jc w:val="both"/>
        <w:rPr>
          <w:rFonts w:ascii="Times New Roman" w:hAnsi="Times New Roman" w:cs="Sendnya"/>
          <w:color w:val="333399"/>
          <w:lang w:val="de-DE" w:eastAsia="de-DE" w:bidi="ar-SA"/>
        </w:rPr>
      </w:pPr>
    </w:p>
    <w:p w:rsidR="00D9411A" w:rsidRDefault="00713221" w:rsidP="005D490B">
      <w:pPr>
        <w:pStyle w:val="berschrift2"/>
        <w:numPr>
          <w:ilvl w:val="2"/>
          <w:numId w:val="1"/>
        </w:numPr>
        <w:spacing w:before="120"/>
        <w:ind w:hanging="1440"/>
      </w:pPr>
      <w:bookmarkStart w:id="13" w:name="_Toc382574150"/>
      <w:bookmarkEnd w:id="13"/>
      <w:r>
        <w:t>Use-Case-Beschreibungen Framework</w:t>
      </w:r>
    </w:p>
    <w:p w:rsidR="00D9411A" w:rsidRDefault="00D9411A">
      <w:pPr>
        <w:widowControl/>
        <w:jc w:val="both"/>
        <w:rPr>
          <w:rFonts w:ascii="Arial" w:hAnsi="Arial" w:cs="Arial"/>
          <w:lang w:val="de-DE" w:eastAsia="de-DE" w:bidi="ar-SA"/>
        </w:rPr>
      </w:pPr>
    </w:p>
    <w:tbl>
      <w:tblPr>
        <w:tblW w:w="0" w:type="auto"/>
        <w:tblInd w:w="-7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5" w:type="dxa"/>
          <w:right w:w="0" w:type="dxa"/>
        </w:tblCellMar>
        <w:tblLook w:val="0000"/>
      </w:tblPr>
      <w:tblGrid>
        <w:gridCol w:w="1335"/>
        <w:gridCol w:w="7805"/>
      </w:tblGrid>
      <w:tr w:rsidR="00D9411A" w:rsidRPr="00713221">
        <w:tc>
          <w:tcPr>
            <w:tcW w:w="9140" w:type="dxa"/>
            <w:gridSpan w:val="2"/>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713221">
            <w:pPr>
              <w:widowControl/>
              <w:jc w:val="center"/>
              <w:rPr>
                <w:rFonts w:ascii="Arial" w:hAnsi="Arial" w:cs="Arial"/>
                <w:b/>
                <w:color w:val="000000"/>
                <w:lang w:val="de-DE" w:eastAsia="de-DE" w:bidi="ar-SA"/>
              </w:rPr>
            </w:pPr>
            <w:r>
              <w:rPr>
                <w:rFonts w:ascii="Arial" w:hAnsi="Arial" w:cs="Arial"/>
                <w:b/>
                <w:color w:val="000000"/>
                <w:lang w:val="de-DE" w:eastAsia="de-DE" w:bidi="ar-SA"/>
              </w:rPr>
              <w:t xml:space="preserve"> Graph erstellen</w:t>
            </w:r>
          </w:p>
        </w:tc>
      </w:tr>
      <w:tr w:rsidR="00D9411A" w:rsidRPr="00713221">
        <w:tc>
          <w:tcPr>
            <w:tcW w:w="1335" w:type="dxa"/>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D9411A" w:rsidRDefault="00713221">
            <w:pPr>
              <w:widowControl/>
              <w:jc w:val="both"/>
              <w:rPr>
                <w:rFonts w:ascii="Arial" w:hAnsi="Arial" w:cs="Arial"/>
                <w:b/>
                <w:color w:val="000000"/>
                <w:lang w:val="de-DE" w:eastAsia="de-DE" w:bidi="ar-SA"/>
              </w:rPr>
            </w:pPr>
            <w:r>
              <w:rPr>
                <w:rFonts w:ascii="Arial" w:hAnsi="Arial" w:cs="Arial"/>
                <w:b/>
                <w:color w:val="000000"/>
                <w:lang w:val="de-DE" w:eastAsia="de-DE" w:bidi="ar-SA"/>
              </w:rPr>
              <w:t>Kennung</w:t>
            </w:r>
          </w:p>
        </w:tc>
        <w:tc>
          <w:tcPr>
            <w:tcW w:w="7805"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713221">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G-1</w:t>
            </w:r>
          </w:p>
        </w:tc>
      </w:tr>
      <w:tr w:rsidR="00D9411A" w:rsidRPr="00713221">
        <w:tc>
          <w:tcPr>
            <w:tcW w:w="1335" w:type="dxa"/>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D9411A" w:rsidRDefault="00713221">
            <w:pPr>
              <w:widowControl/>
              <w:jc w:val="both"/>
              <w:rPr>
                <w:rFonts w:ascii="Arial" w:hAnsi="Arial" w:cs="Arial"/>
                <w:b/>
                <w:color w:val="000000"/>
                <w:lang w:val="de-DE" w:eastAsia="de-DE" w:bidi="ar-SA"/>
              </w:rPr>
            </w:pPr>
            <w:r>
              <w:rPr>
                <w:rFonts w:ascii="Arial" w:hAnsi="Arial" w:cs="Arial"/>
                <w:b/>
                <w:color w:val="000000"/>
                <w:lang w:val="de-DE" w:eastAsia="de-DE" w:bidi="ar-SA"/>
              </w:rPr>
              <w:t>Priorität</w:t>
            </w:r>
          </w:p>
        </w:tc>
        <w:tc>
          <w:tcPr>
            <w:tcW w:w="7805"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713221">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hoch</w:t>
            </w:r>
          </w:p>
        </w:tc>
      </w:tr>
      <w:tr w:rsidR="00D9411A" w:rsidRPr="00713221">
        <w:tc>
          <w:tcPr>
            <w:tcW w:w="9140"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D9411A" w:rsidRDefault="00713221">
            <w:pPr>
              <w:widowControl/>
              <w:jc w:val="both"/>
              <w:rPr>
                <w:rFonts w:ascii="Arial" w:hAnsi="Arial" w:cs="Arial"/>
                <w:b/>
                <w:color w:val="000000"/>
                <w:lang w:val="de-DE" w:eastAsia="de-DE" w:bidi="ar-SA"/>
              </w:rPr>
            </w:pPr>
            <w:r>
              <w:rPr>
                <w:rFonts w:ascii="Arial" w:hAnsi="Arial" w:cs="Arial"/>
                <w:b/>
                <w:color w:val="000000"/>
                <w:lang w:val="de-DE" w:eastAsia="de-DE" w:bidi="ar-SA"/>
              </w:rPr>
              <w:t>Kurzbeschreibung:</w:t>
            </w:r>
          </w:p>
        </w:tc>
      </w:tr>
      <w:tr w:rsidR="00D9411A" w:rsidRPr="002122B4">
        <w:tc>
          <w:tcPr>
            <w:tcW w:w="9140" w:type="dxa"/>
            <w:gridSpan w:val="2"/>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713221">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Der Aufruf dieser Funktion erstellt ein neues Objekt vom Typ Graph</w:t>
            </w:r>
          </w:p>
        </w:tc>
      </w:tr>
      <w:tr w:rsidR="00D9411A">
        <w:tc>
          <w:tcPr>
            <w:tcW w:w="9140"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D9411A" w:rsidRDefault="00713221">
            <w:pPr>
              <w:widowControl/>
              <w:jc w:val="both"/>
              <w:rPr>
                <w:rFonts w:ascii="Arial" w:hAnsi="Arial" w:cs="Arial"/>
                <w:b/>
                <w:color w:val="000000"/>
                <w:lang w:val="de-DE" w:eastAsia="de-DE" w:bidi="ar-SA"/>
              </w:rPr>
            </w:pPr>
            <w:r>
              <w:rPr>
                <w:rFonts w:ascii="Arial" w:hAnsi="Arial" w:cs="Arial"/>
                <w:b/>
                <w:color w:val="000000"/>
                <w:lang w:val="de-DE" w:eastAsia="de-DE" w:bidi="ar-SA"/>
              </w:rPr>
              <w:t>Parameter:</w:t>
            </w:r>
          </w:p>
        </w:tc>
      </w:tr>
      <w:tr w:rsidR="00D9411A">
        <w:tc>
          <w:tcPr>
            <w:tcW w:w="9140" w:type="dxa"/>
            <w:gridSpan w:val="2"/>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713221">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Keine Parameter</w:t>
            </w:r>
          </w:p>
        </w:tc>
      </w:tr>
      <w:tr w:rsidR="00D9411A">
        <w:tc>
          <w:tcPr>
            <w:tcW w:w="9140"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D9411A" w:rsidRDefault="00713221">
            <w:pPr>
              <w:widowControl/>
              <w:jc w:val="both"/>
              <w:rPr>
                <w:rFonts w:ascii="Arial" w:hAnsi="Arial" w:cs="Arial"/>
                <w:b/>
                <w:color w:val="000000"/>
                <w:lang w:val="de-DE" w:eastAsia="de-DE" w:bidi="ar-SA"/>
              </w:rPr>
            </w:pPr>
            <w:r>
              <w:rPr>
                <w:rFonts w:ascii="Arial" w:hAnsi="Arial" w:cs="Arial"/>
                <w:b/>
                <w:color w:val="000000"/>
                <w:lang w:val="de-DE" w:eastAsia="de-DE" w:bidi="ar-SA"/>
              </w:rPr>
              <w:t>Nachbedingung(en)/Rückgabe:</w:t>
            </w:r>
          </w:p>
        </w:tc>
      </w:tr>
      <w:tr w:rsidR="00D9411A" w:rsidRPr="002122B4">
        <w:tc>
          <w:tcPr>
            <w:tcW w:w="9140" w:type="dxa"/>
            <w:gridSpan w:val="2"/>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713221">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Ein gültiges Graph Objekt wurde erstellt.</w:t>
            </w:r>
          </w:p>
        </w:tc>
      </w:tr>
    </w:tbl>
    <w:p w:rsidR="00D9411A" w:rsidRDefault="00D9411A">
      <w:pPr>
        <w:widowControl/>
        <w:jc w:val="both"/>
        <w:rPr>
          <w:rFonts w:ascii="Times New Roman" w:hAnsi="Times New Roman" w:cs="Sendnya"/>
          <w:color w:val="000000"/>
          <w:lang w:val="de-DE" w:eastAsia="de-DE" w:bidi="ar-SA"/>
        </w:rPr>
      </w:pPr>
    </w:p>
    <w:tbl>
      <w:tblPr>
        <w:tblW w:w="0" w:type="auto"/>
        <w:tblInd w:w="-7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5" w:type="dxa"/>
          <w:right w:w="0" w:type="dxa"/>
        </w:tblCellMar>
        <w:tblLook w:val="0000"/>
      </w:tblPr>
      <w:tblGrid>
        <w:gridCol w:w="1335"/>
        <w:gridCol w:w="7805"/>
      </w:tblGrid>
      <w:tr w:rsidR="00D9411A">
        <w:tc>
          <w:tcPr>
            <w:tcW w:w="9140" w:type="dxa"/>
            <w:gridSpan w:val="2"/>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713221">
            <w:pPr>
              <w:widowControl/>
              <w:jc w:val="center"/>
              <w:rPr>
                <w:rFonts w:ascii="Arial" w:hAnsi="Arial" w:cs="Arial"/>
                <w:b/>
                <w:color w:val="000000"/>
                <w:lang w:val="de-DE" w:eastAsia="de-DE" w:bidi="ar-SA"/>
              </w:rPr>
            </w:pPr>
            <w:r>
              <w:rPr>
                <w:rFonts w:ascii="Arial" w:hAnsi="Arial" w:cs="Arial"/>
                <w:b/>
                <w:color w:val="000000"/>
                <w:lang w:val="de-DE" w:eastAsia="de-DE" w:bidi="ar-SA"/>
              </w:rPr>
              <w:t xml:space="preserve"> Graph löschen</w:t>
            </w:r>
          </w:p>
        </w:tc>
      </w:tr>
      <w:tr w:rsidR="00D9411A">
        <w:tc>
          <w:tcPr>
            <w:tcW w:w="1335" w:type="dxa"/>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D9411A" w:rsidRDefault="00713221">
            <w:pPr>
              <w:widowControl/>
              <w:jc w:val="both"/>
              <w:rPr>
                <w:rFonts w:ascii="Arial" w:hAnsi="Arial" w:cs="Arial"/>
                <w:b/>
                <w:color w:val="000000"/>
                <w:lang w:val="de-DE" w:eastAsia="de-DE" w:bidi="ar-SA"/>
              </w:rPr>
            </w:pPr>
            <w:r>
              <w:rPr>
                <w:rFonts w:ascii="Arial" w:hAnsi="Arial" w:cs="Arial"/>
                <w:b/>
                <w:color w:val="000000"/>
                <w:lang w:val="de-DE" w:eastAsia="de-DE" w:bidi="ar-SA"/>
              </w:rPr>
              <w:t>Kennung</w:t>
            </w:r>
          </w:p>
        </w:tc>
        <w:tc>
          <w:tcPr>
            <w:tcW w:w="7805"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713221">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G-2</w:t>
            </w:r>
          </w:p>
        </w:tc>
      </w:tr>
      <w:tr w:rsidR="00D9411A">
        <w:tc>
          <w:tcPr>
            <w:tcW w:w="1335" w:type="dxa"/>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D9411A" w:rsidRDefault="00713221">
            <w:pPr>
              <w:widowControl/>
              <w:jc w:val="both"/>
              <w:rPr>
                <w:rFonts w:ascii="Arial" w:hAnsi="Arial" w:cs="Arial"/>
                <w:b/>
                <w:color w:val="000000"/>
                <w:lang w:val="de-DE" w:eastAsia="de-DE" w:bidi="ar-SA"/>
              </w:rPr>
            </w:pPr>
            <w:r>
              <w:rPr>
                <w:rFonts w:ascii="Arial" w:hAnsi="Arial" w:cs="Arial"/>
                <w:b/>
                <w:color w:val="000000"/>
                <w:lang w:val="de-DE" w:eastAsia="de-DE" w:bidi="ar-SA"/>
              </w:rPr>
              <w:t>Priorität</w:t>
            </w:r>
          </w:p>
        </w:tc>
        <w:tc>
          <w:tcPr>
            <w:tcW w:w="7805"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713221">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niedrig</w:t>
            </w:r>
          </w:p>
        </w:tc>
      </w:tr>
      <w:tr w:rsidR="00D9411A">
        <w:tc>
          <w:tcPr>
            <w:tcW w:w="9140"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D9411A" w:rsidRDefault="00713221">
            <w:pPr>
              <w:widowControl/>
              <w:jc w:val="both"/>
              <w:rPr>
                <w:rFonts w:ascii="Arial" w:hAnsi="Arial" w:cs="Arial"/>
                <w:b/>
                <w:color w:val="000000"/>
                <w:lang w:val="de-DE" w:eastAsia="de-DE" w:bidi="ar-SA"/>
              </w:rPr>
            </w:pPr>
            <w:r>
              <w:rPr>
                <w:rFonts w:ascii="Arial" w:hAnsi="Arial" w:cs="Arial"/>
                <w:b/>
                <w:color w:val="000000"/>
                <w:lang w:val="de-DE" w:eastAsia="de-DE" w:bidi="ar-SA"/>
              </w:rPr>
              <w:t>Kurzbeschreibung:</w:t>
            </w:r>
          </w:p>
        </w:tc>
      </w:tr>
      <w:tr w:rsidR="00D9411A" w:rsidRPr="002122B4">
        <w:tc>
          <w:tcPr>
            <w:tcW w:w="9140" w:type="dxa"/>
            <w:gridSpan w:val="2"/>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713221">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 xml:space="preserve">Der Aufruf dieser Funktion entfernt alle </w:t>
            </w:r>
            <w:commentRangeStart w:id="14"/>
            <w:r>
              <w:rPr>
                <w:rFonts w:ascii="Times New Roman" w:hAnsi="Times New Roman" w:cs="Sendnya"/>
                <w:color w:val="000000"/>
                <w:sz w:val="20"/>
                <w:szCs w:val="20"/>
                <w:lang w:val="de-DE" w:eastAsia="de-DE" w:bidi="ar-SA"/>
              </w:rPr>
              <w:t xml:space="preserve">Graphelemente </w:t>
            </w:r>
            <w:commentRangeEnd w:id="14"/>
            <w:r w:rsidR="002122B4">
              <w:rPr>
                <w:rStyle w:val="Kommentarzeichen"/>
                <w:rFonts w:cs="Mangal"/>
              </w:rPr>
              <w:commentReference w:id="14"/>
            </w:r>
            <w:r>
              <w:rPr>
                <w:rFonts w:ascii="Times New Roman" w:hAnsi="Times New Roman" w:cs="Sendnya"/>
                <w:color w:val="000000"/>
                <w:sz w:val="20"/>
                <w:szCs w:val="20"/>
                <w:lang w:val="de-DE" w:eastAsia="de-DE" w:bidi="ar-SA"/>
              </w:rPr>
              <w:t>vom Graph Objekt und versetzt dieses in einen gültigen aber leeren Ausgangszustand.</w:t>
            </w:r>
          </w:p>
        </w:tc>
      </w:tr>
      <w:tr w:rsidR="00D9411A">
        <w:tc>
          <w:tcPr>
            <w:tcW w:w="9140"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D9411A" w:rsidRDefault="00713221">
            <w:pPr>
              <w:widowControl/>
              <w:jc w:val="both"/>
              <w:rPr>
                <w:rFonts w:ascii="Arial" w:hAnsi="Arial" w:cs="Arial"/>
                <w:b/>
                <w:color w:val="000000"/>
                <w:lang w:val="de-DE" w:eastAsia="de-DE" w:bidi="ar-SA"/>
              </w:rPr>
            </w:pPr>
            <w:r>
              <w:rPr>
                <w:rFonts w:ascii="Arial" w:hAnsi="Arial" w:cs="Arial"/>
                <w:b/>
                <w:color w:val="000000"/>
                <w:lang w:val="de-DE" w:eastAsia="de-DE" w:bidi="ar-SA"/>
              </w:rPr>
              <w:t>Parameter:</w:t>
            </w:r>
          </w:p>
        </w:tc>
      </w:tr>
      <w:tr w:rsidR="00D9411A">
        <w:tc>
          <w:tcPr>
            <w:tcW w:w="9140" w:type="dxa"/>
            <w:gridSpan w:val="2"/>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713221">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Keine Parameter</w:t>
            </w:r>
          </w:p>
        </w:tc>
      </w:tr>
      <w:tr w:rsidR="00D9411A">
        <w:tc>
          <w:tcPr>
            <w:tcW w:w="9140"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D9411A" w:rsidRDefault="00713221">
            <w:pPr>
              <w:widowControl/>
              <w:jc w:val="both"/>
              <w:rPr>
                <w:rFonts w:ascii="Arial" w:hAnsi="Arial" w:cs="Arial"/>
                <w:b/>
                <w:color w:val="000000"/>
                <w:lang w:val="de-DE" w:eastAsia="de-DE" w:bidi="ar-SA"/>
              </w:rPr>
            </w:pPr>
            <w:r>
              <w:rPr>
                <w:rFonts w:ascii="Arial" w:hAnsi="Arial" w:cs="Arial"/>
                <w:b/>
                <w:color w:val="000000"/>
                <w:lang w:val="de-DE" w:eastAsia="de-DE" w:bidi="ar-SA"/>
              </w:rPr>
              <w:t>Nachbedingung(en)/Rückgabe:</w:t>
            </w:r>
          </w:p>
        </w:tc>
      </w:tr>
      <w:tr w:rsidR="00D9411A" w:rsidRPr="002122B4">
        <w:tc>
          <w:tcPr>
            <w:tcW w:w="9140" w:type="dxa"/>
            <w:gridSpan w:val="2"/>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713221">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 xml:space="preserve">Das Graph Objekt besitzt keine Graphelemente mehr und jeglicher Speicher ist zur </w:t>
            </w:r>
            <w:ins w:id="15" w:author="MathiasSchneider" w:date="2015-04-14T23:25:00Z">
              <w:r w:rsidR="008C34EF">
                <w:rPr>
                  <w:rFonts w:ascii="Times New Roman" w:hAnsi="Times New Roman" w:cs="Sendnya"/>
                  <w:color w:val="000000"/>
                  <w:sz w:val="20"/>
                  <w:szCs w:val="20"/>
                  <w:lang w:val="de-DE" w:eastAsia="de-DE" w:bidi="ar-SA"/>
                </w:rPr>
                <w:t>F</w:t>
              </w:r>
            </w:ins>
            <w:del w:id="16" w:author="MathiasSchneider" w:date="2015-04-14T23:25:00Z">
              <w:r w:rsidDel="008C34EF">
                <w:rPr>
                  <w:rFonts w:ascii="Times New Roman" w:hAnsi="Times New Roman" w:cs="Sendnya"/>
                  <w:color w:val="000000"/>
                  <w:sz w:val="20"/>
                  <w:szCs w:val="20"/>
                  <w:lang w:val="de-DE" w:eastAsia="de-DE" w:bidi="ar-SA"/>
                </w:rPr>
                <w:delText>f</w:delText>
              </w:r>
            </w:del>
            <w:r>
              <w:rPr>
                <w:rFonts w:ascii="Times New Roman" w:hAnsi="Times New Roman" w:cs="Sendnya"/>
                <w:color w:val="000000"/>
                <w:sz w:val="20"/>
                <w:szCs w:val="20"/>
                <w:lang w:val="de-DE" w:eastAsia="de-DE" w:bidi="ar-SA"/>
              </w:rPr>
              <w:t>reigabe markiert.</w:t>
            </w:r>
          </w:p>
        </w:tc>
      </w:tr>
    </w:tbl>
    <w:p w:rsidR="00D9411A" w:rsidRDefault="00D9411A">
      <w:pPr>
        <w:pStyle w:val="berschrift2"/>
        <w:spacing w:before="120"/>
        <w:ind w:left="0" w:firstLine="0"/>
      </w:pPr>
    </w:p>
    <w:tbl>
      <w:tblPr>
        <w:tblW w:w="0" w:type="auto"/>
        <w:tblInd w:w="-7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5" w:type="dxa"/>
          <w:right w:w="0" w:type="dxa"/>
        </w:tblCellMar>
        <w:tblLook w:val="0000"/>
      </w:tblPr>
      <w:tblGrid>
        <w:gridCol w:w="1335"/>
        <w:gridCol w:w="7805"/>
      </w:tblGrid>
      <w:tr w:rsidR="00D9411A">
        <w:tc>
          <w:tcPr>
            <w:tcW w:w="9140" w:type="dxa"/>
            <w:gridSpan w:val="2"/>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713221">
            <w:pPr>
              <w:pageBreakBefore/>
              <w:widowControl/>
              <w:jc w:val="center"/>
              <w:rPr>
                <w:rFonts w:ascii="Arial" w:hAnsi="Arial" w:cs="Arial"/>
                <w:b/>
                <w:color w:val="000000"/>
                <w:lang w:val="de-DE" w:eastAsia="de-DE" w:bidi="ar-SA"/>
              </w:rPr>
            </w:pPr>
            <w:r>
              <w:rPr>
                <w:rFonts w:ascii="Arial" w:hAnsi="Arial" w:cs="Arial"/>
                <w:b/>
                <w:color w:val="000000"/>
                <w:lang w:val="de-DE" w:eastAsia="de-DE" w:bidi="ar-SA"/>
              </w:rPr>
              <w:lastRenderedPageBreak/>
              <w:t xml:space="preserve"> Knoten hinzufügen</w:t>
            </w:r>
          </w:p>
        </w:tc>
      </w:tr>
      <w:tr w:rsidR="00D9411A">
        <w:tc>
          <w:tcPr>
            <w:tcW w:w="1335" w:type="dxa"/>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D9411A" w:rsidRDefault="00713221">
            <w:pPr>
              <w:widowControl/>
              <w:jc w:val="both"/>
              <w:rPr>
                <w:rFonts w:ascii="Arial" w:hAnsi="Arial" w:cs="Arial"/>
                <w:b/>
                <w:color w:val="000000"/>
                <w:lang w:val="de-DE" w:eastAsia="de-DE" w:bidi="ar-SA"/>
              </w:rPr>
            </w:pPr>
            <w:r>
              <w:rPr>
                <w:rFonts w:ascii="Arial" w:hAnsi="Arial" w:cs="Arial"/>
                <w:b/>
                <w:color w:val="000000"/>
                <w:lang w:val="de-DE" w:eastAsia="de-DE" w:bidi="ar-SA"/>
              </w:rPr>
              <w:t>Kennung</w:t>
            </w:r>
          </w:p>
        </w:tc>
        <w:tc>
          <w:tcPr>
            <w:tcW w:w="7805"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713221">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K-1</w:t>
            </w:r>
          </w:p>
        </w:tc>
      </w:tr>
      <w:tr w:rsidR="00D9411A">
        <w:tc>
          <w:tcPr>
            <w:tcW w:w="1335" w:type="dxa"/>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D9411A" w:rsidRDefault="00713221">
            <w:pPr>
              <w:widowControl/>
              <w:jc w:val="both"/>
              <w:rPr>
                <w:rFonts w:ascii="Arial" w:hAnsi="Arial" w:cs="Arial"/>
                <w:b/>
                <w:color w:val="000000"/>
                <w:lang w:val="de-DE" w:eastAsia="de-DE" w:bidi="ar-SA"/>
              </w:rPr>
            </w:pPr>
            <w:r>
              <w:rPr>
                <w:rFonts w:ascii="Arial" w:hAnsi="Arial" w:cs="Arial"/>
                <w:b/>
                <w:color w:val="000000"/>
                <w:lang w:val="de-DE" w:eastAsia="de-DE" w:bidi="ar-SA"/>
              </w:rPr>
              <w:t>Priorität</w:t>
            </w:r>
          </w:p>
        </w:tc>
        <w:tc>
          <w:tcPr>
            <w:tcW w:w="7805"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713221">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hoch</w:t>
            </w:r>
          </w:p>
        </w:tc>
      </w:tr>
      <w:tr w:rsidR="00D9411A">
        <w:tc>
          <w:tcPr>
            <w:tcW w:w="9140"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D9411A" w:rsidRDefault="00713221">
            <w:pPr>
              <w:widowControl/>
              <w:jc w:val="both"/>
              <w:rPr>
                <w:rFonts w:ascii="Arial" w:hAnsi="Arial" w:cs="Arial"/>
                <w:b/>
                <w:color w:val="000000"/>
                <w:lang w:val="de-DE" w:eastAsia="de-DE" w:bidi="ar-SA"/>
              </w:rPr>
            </w:pPr>
            <w:r>
              <w:rPr>
                <w:rFonts w:ascii="Arial" w:hAnsi="Arial" w:cs="Arial"/>
                <w:b/>
                <w:color w:val="000000"/>
                <w:lang w:val="de-DE" w:eastAsia="de-DE" w:bidi="ar-SA"/>
              </w:rPr>
              <w:t>Kurzbeschreibung:</w:t>
            </w:r>
          </w:p>
        </w:tc>
      </w:tr>
      <w:tr w:rsidR="00D9411A" w:rsidRPr="002122B4">
        <w:tc>
          <w:tcPr>
            <w:tcW w:w="9140" w:type="dxa"/>
            <w:gridSpan w:val="2"/>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713221">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Der Aufruf dieser Funktion fügt dem Graphen ein Knoten Objekt hinzu.</w:t>
            </w:r>
          </w:p>
        </w:tc>
      </w:tr>
      <w:tr w:rsidR="00D9411A">
        <w:tc>
          <w:tcPr>
            <w:tcW w:w="9140"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D9411A" w:rsidRDefault="00713221">
            <w:pPr>
              <w:widowControl/>
              <w:jc w:val="both"/>
              <w:rPr>
                <w:rFonts w:ascii="Arial" w:hAnsi="Arial" w:cs="Arial"/>
                <w:b/>
                <w:color w:val="000000"/>
                <w:lang w:val="de-DE" w:eastAsia="de-DE" w:bidi="ar-SA"/>
              </w:rPr>
            </w:pPr>
            <w:r>
              <w:rPr>
                <w:rFonts w:ascii="Arial" w:hAnsi="Arial" w:cs="Arial"/>
                <w:b/>
                <w:color w:val="000000"/>
                <w:lang w:val="de-DE" w:eastAsia="de-DE" w:bidi="ar-SA"/>
              </w:rPr>
              <w:t>Parameter:</w:t>
            </w:r>
          </w:p>
        </w:tc>
      </w:tr>
      <w:tr w:rsidR="00D9411A">
        <w:tc>
          <w:tcPr>
            <w:tcW w:w="9140" w:type="dxa"/>
            <w:gridSpan w:val="2"/>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713221">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Der hinzuzufügende Knoten.</w:t>
            </w:r>
          </w:p>
        </w:tc>
      </w:tr>
      <w:tr w:rsidR="00D9411A">
        <w:tc>
          <w:tcPr>
            <w:tcW w:w="9140"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D9411A" w:rsidRDefault="00713221">
            <w:pPr>
              <w:widowControl/>
              <w:jc w:val="both"/>
              <w:rPr>
                <w:rFonts w:ascii="Arial" w:hAnsi="Arial" w:cs="Arial"/>
                <w:b/>
                <w:color w:val="000000"/>
                <w:lang w:val="de-DE" w:eastAsia="de-DE" w:bidi="ar-SA"/>
              </w:rPr>
            </w:pPr>
            <w:r>
              <w:rPr>
                <w:rFonts w:ascii="Arial" w:hAnsi="Arial" w:cs="Arial"/>
                <w:b/>
                <w:color w:val="000000"/>
                <w:lang w:val="de-DE" w:eastAsia="de-DE" w:bidi="ar-SA"/>
              </w:rPr>
              <w:t>Nachbedingung(en)/Rückgabe:</w:t>
            </w:r>
          </w:p>
        </w:tc>
      </w:tr>
      <w:tr w:rsidR="00D9411A" w:rsidRPr="002122B4">
        <w:tc>
          <w:tcPr>
            <w:tcW w:w="9140" w:type="dxa"/>
            <w:gridSpan w:val="2"/>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713221">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Der Graph besitzt das übergebene Knoten Objekt.</w:t>
            </w:r>
          </w:p>
        </w:tc>
      </w:tr>
    </w:tbl>
    <w:p w:rsidR="00D9411A" w:rsidRPr="00713221" w:rsidRDefault="00D9411A">
      <w:pPr>
        <w:rPr>
          <w:lang w:val="de-DE"/>
        </w:rPr>
      </w:pPr>
    </w:p>
    <w:tbl>
      <w:tblPr>
        <w:tblW w:w="0" w:type="auto"/>
        <w:tblInd w:w="-7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5" w:type="dxa"/>
          <w:right w:w="0" w:type="dxa"/>
        </w:tblCellMar>
        <w:tblLook w:val="0000"/>
      </w:tblPr>
      <w:tblGrid>
        <w:gridCol w:w="1335"/>
        <w:gridCol w:w="7805"/>
      </w:tblGrid>
      <w:tr w:rsidR="00D9411A">
        <w:tc>
          <w:tcPr>
            <w:tcW w:w="9140" w:type="dxa"/>
            <w:gridSpan w:val="2"/>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713221">
            <w:pPr>
              <w:widowControl/>
              <w:jc w:val="center"/>
              <w:rPr>
                <w:rFonts w:ascii="Arial" w:hAnsi="Arial" w:cs="Arial"/>
                <w:b/>
                <w:color w:val="000000"/>
                <w:lang w:val="de-DE" w:eastAsia="de-DE" w:bidi="ar-SA"/>
              </w:rPr>
            </w:pPr>
            <w:r>
              <w:rPr>
                <w:rFonts w:ascii="Arial" w:hAnsi="Arial" w:cs="Arial"/>
                <w:b/>
                <w:color w:val="000000"/>
                <w:lang w:val="de-DE" w:eastAsia="de-DE" w:bidi="ar-SA"/>
              </w:rPr>
              <w:t xml:space="preserve"> Knoten löschen</w:t>
            </w:r>
          </w:p>
        </w:tc>
      </w:tr>
      <w:tr w:rsidR="00D9411A">
        <w:tc>
          <w:tcPr>
            <w:tcW w:w="1335" w:type="dxa"/>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D9411A" w:rsidRDefault="00713221">
            <w:pPr>
              <w:widowControl/>
              <w:jc w:val="both"/>
              <w:rPr>
                <w:rFonts w:ascii="Arial" w:hAnsi="Arial" w:cs="Arial"/>
                <w:b/>
                <w:color w:val="000000"/>
                <w:lang w:val="de-DE" w:eastAsia="de-DE" w:bidi="ar-SA"/>
              </w:rPr>
            </w:pPr>
            <w:r>
              <w:rPr>
                <w:rFonts w:ascii="Arial" w:hAnsi="Arial" w:cs="Arial"/>
                <w:b/>
                <w:color w:val="000000"/>
                <w:lang w:val="de-DE" w:eastAsia="de-DE" w:bidi="ar-SA"/>
              </w:rPr>
              <w:t>Kennung</w:t>
            </w:r>
          </w:p>
        </w:tc>
        <w:tc>
          <w:tcPr>
            <w:tcW w:w="7805"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713221">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K-2</w:t>
            </w:r>
          </w:p>
        </w:tc>
      </w:tr>
      <w:tr w:rsidR="00D9411A">
        <w:tc>
          <w:tcPr>
            <w:tcW w:w="1335" w:type="dxa"/>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D9411A" w:rsidRDefault="00713221">
            <w:pPr>
              <w:widowControl/>
              <w:jc w:val="both"/>
              <w:rPr>
                <w:rFonts w:ascii="Arial" w:hAnsi="Arial" w:cs="Arial"/>
                <w:b/>
                <w:color w:val="000000"/>
                <w:lang w:val="de-DE" w:eastAsia="de-DE" w:bidi="ar-SA"/>
              </w:rPr>
            </w:pPr>
            <w:r>
              <w:rPr>
                <w:rFonts w:ascii="Arial" w:hAnsi="Arial" w:cs="Arial"/>
                <w:b/>
                <w:color w:val="000000"/>
                <w:lang w:val="de-DE" w:eastAsia="de-DE" w:bidi="ar-SA"/>
              </w:rPr>
              <w:t>Priorität</w:t>
            </w:r>
          </w:p>
        </w:tc>
        <w:tc>
          <w:tcPr>
            <w:tcW w:w="7805"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713221">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niedrig</w:t>
            </w:r>
          </w:p>
        </w:tc>
      </w:tr>
      <w:tr w:rsidR="00D9411A">
        <w:tc>
          <w:tcPr>
            <w:tcW w:w="9140"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D9411A" w:rsidRDefault="00713221">
            <w:pPr>
              <w:widowControl/>
              <w:jc w:val="both"/>
              <w:rPr>
                <w:rFonts w:ascii="Arial" w:hAnsi="Arial" w:cs="Arial"/>
                <w:b/>
                <w:color w:val="000000"/>
                <w:lang w:val="de-DE" w:eastAsia="de-DE" w:bidi="ar-SA"/>
              </w:rPr>
            </w:pPr>
            <w:r>
              <w:rPr>
                <w:rFonts w:ascii="Arial" w:hAnsi="Arial" w:cs="Arial"/>
                <w:b/>
                <w:color w:val="000000"/>
                <w:lang w:val="de-DE" w:eastAsia="de-DE" w:bidi="ar-SA"/>
              </w:rPr>
              <w:t>Kurzbeschreibung:</w:t>
            </w:r>
          </w:p>
        </w:tc>
      </w:tr>
      <w:tr w:rsidR="00D9411A" w:rsidRPr="002122B4">
        <w:tc>
          <w:tcPr>
            <w:tcW w:w="9140" w:type="dxa"/>
            <w:gridSpan w:val="2"/>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713221">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Der Aufruf dieser Funktion entfernt einen im Graph befindliches Knoten Objekt.</w:t>
            </w:r>
          </w:p>
        </w:tc>
      </w:tr>
      <w:tr w:rsidR="00D9411A">
        <w:tc>
          <w:tcPr>
            <w:tcW w:w="9140"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D9411A" w:rsidRDefault="00713221">
            <w:pPr>
              <w:widowControl/>
              <w:jc w:val="both"/>
              <w:rPr>
                <w:rFonts w:ascii="Arial" w:hAnsi="Arial" w:cs="Arial"/>
                <w:b/>
                <w:color w:val="000000"/>
                <w:lang w:val="de-DE" w:eastAsia="de-DE" w:bidi="ar-SA"/>
              </w:rPr>
            </w:pPr>
            <w:r>
              <w:rPr>
                <w:rFonts w:ascii="Arial" w:hAnsi="Arial" w:cs="Arial"/>
                <w:b/>
                <w:color w:val="000000"/>
                <w:lang w:val="de-DE" w:eastAsia="de-DE" w:bidi="ar-SA"/>
              </w:rPr>
              <w:t>Parameter:</w:t>
            </w:r>
          </w:p>
        </w:tc>
      </w:tr>
      <w:tr w:rsidR="00D9411A" w:rsidRPr="002122B4">
        <w:tc>
          <w:tcPr>
            <w:tcW w:w="9140" w:type="dxa"/>
            <w:gridSpan w:val="2"/>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713221">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Ein Index, der den zu entfernenden Knoten eindeutig identifiziert.</w:t>
            </w:r>
          </w:p>
        </w:tc>
      </w:tr>
      <w:tr w:rsidR="00D9411A">
        <w:tc>
          <w:tcPr>
            <w:tcW w:w="9140"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D9411A" w:rsidRDefault="00713221">
            <w:pPr>
              <w:widowControl/>
              <w:jc w:val="both"/>
              <w:rPr>
                <w:rFonts w:ascii="Arial" w:hAnsi="Arial" w:cs="Arial"/>
                <w:b/>
                <w:color w:val="000000"/>
                <w:lang w:val="de-DE" w:eastAsia="de-DE" w:bidi="ar-SA"/>
              </w:rPr>
            </w:pPr>
            <w:r>
              <w:rPr>
                <w:rFonts w:ascii="Arial" w:hAnsi="Arial" w:cs="Arial"/>
                <w:b/>
                <w:color w:val="000000"/>
                <w:lang w:val="de-DE" w:eastAsia="de-DE" w:bidi="ar-SA"/>
              </w:rPr>
              <w:t>Nachbedingung(en)/Rückgabe:</w:t>
            </w:r>
          </w:p>
        </w:tc>
      </w:tr>
      <w:tr w:rsidR="00D9411A" w:rsidRPr="002122B4">
        <w:tc>
          <w:tcPr>
            <w:tcW w:w="9140" w:type="dxa"/>
            <w:gridSpan w:val="2"/>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713221">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 xml:space="preserve">Der Graph besitzt nicht länger </w:t>
            </w:r>
            <w:commentRangeStart w:id="17"/>
            <w:r>
              <w:rPr>
                <w:rFonts w:ascii="Times New Roman" w:hAnsi="Times New Roman" w:cs="Sendnya"/>
                <w:color w:val="000000"/>
                <w:sz w:val="20"/>
                <w:szCs w:val="20"/>
                <w:lang w:val="de-DE" w:eastAsia="de-DE" w:bidi="ar-SA"/>
              </w:rPr>
              <w:t>den identifizierten Knoten.</w:t>
            </w:r>
            <w:commentRangeEnd w:id="17"/>
            <w:r w:rsidR="00715626">
              <w:rPr>
                <w:rStyle w:val="Kommentarzeichen"/>
                <w:rFonts w:cs="Mangal"/>
              </w:rPr>
              <w:commentReference w:id="17"/>
            </w:r>
          </w:p>
        </w:tc>
      </w:tr>
    </w:tbl>
    <w:p w:rsidR="00D9411A" w:rsidRPr="00713221" w:rsidRDefault="00D9411A">
      <w:pPr>
        <w:rPr>
          <w:lang w:val="de-DE"/>
        </w:rPr>
      </w:pPr>
    </w:p>
    <w:tbl>
      <w:tblPr>
        <w:tblW w:w="0" w:type="auto"/>
        <w:tblInd w:w="-7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5" w:type="dxa"/>
          <w:right w:w="0" w:type="dxa"/>
        </w:tblCellMar>
        <w:tblLook w:val="0000"/>
      </w:tblPr>
      <w:tblGrid>
        <w:gridCol w:w="1335"/>
        <w:gridCol w:w="7805"/>
      </w:tblGrid>
      <w:tr w:rsidR="00D9411A">
        <w:tc>
          <w:tcPr>
            <w:tcW w:w="9140" w:type="dxa"/>
            <w:gridSpan w:val="2"/>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713221">
            <w:pPr>
              <w:widowControl/>
              <w:jc w:val="center"/>
              <w:rPr>
                <w:rFonts w:ascii="Arial" w:hAnsi="Arial" w:cs="Arial"/>
                <w:b/>
                <w:color w:val="000000"/>
                <w:lang w:val="de-DE" w:eastAsia="de-DE" w:bidi="ar-SA"/>
              </w:rPr>
            </w:pPr>
            <w:r>
              <w:rPr>
                <w:rFonts w:ascii="Arial" w:hAnsi="Arial" w:cs="Arial"/>
                <w:b/>
                <w:color w:val="000000"/>
                <w:lang w:val="de-DE" w:eastAsia="de-DE" w:bidi="ar-SA"/>
              </w:rPr>
              <w:t xml:space="preserve"> Knoten suchen</w:t>
            </w:r>
          </w:p>
        </w:tc>
      </w:tr>
      <w:tr w:rsidR="00D9411A">
        <w:tc>
          <w:tcPr>
            <w:tcW w:w="1335" w:type="dxa"/>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D9411A" w:rsidRDefault="00713221">
            <w:pPr>
              <w:widowControl/>
              <w:jc w:val="both"/>
              <w:rPr>
                <w:rFonts w:ascii="Arial" w:hAnsi="Arial" w:cs="Arial"/>
                <w:b/>
                <w:color w:val="000000"/>
                <w:lang w:val="de-DE" w:eastAsia="de-DE" w:bidi="ar-SA"/>
              </w:rPr>
            </w:pPr>
            <w:r>
              <w:rPr>
                <w:rFonts w:ascii="Arial" w:hAnsi="Arial" w:cs="Arial"/>
                <w:b/>
                <w:color w:val="000000"/>
                <w:lang w:val="de-DE" w:eastAsia="de-DE" w:bidi="ar-SA"/>
              </w:rPr>
              <w:t>Kennung</w:t>
            </w:r>
          </w:p>
        </w:tc>
        <w:tc>
          <w:tcPr>
            <w:tcW w:w="7805"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713221">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K-3</w:t>
            </w:r>
          </w:p>
        </w:tc>
      </w:tr>
      <w:tr w:rsidR="00D9411A">
        <w:tc>
          <w:tcPr>
            <w:tcW w:w="1335" w:type="dxa"/>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D9411A" w:rsidRDefault="00713221">
            <w:pPr>
              <w:widowControl/>
              <w:jc w:val="both"/>
              <w:rPr>
                <w:rFonts w:ascii="Arial" w:hAnsi="Arial" w:cs="Arial"/>
                <w:b/>
                <w:color w:val="000000"/>
                <w:lang w:val="de-DE" w:eastAsia="de-DE" w:bidi="ar-SA"/>
              </w:rPr>
            </w:pPr>
            <w:r>
              <w:rPr>
                <w:rFonts w:ascii="Arial" w:hAnsi="Arial" w:cs="Arial"/>
                <w:b/>
                <w:color w:val="000000"/>
                <w:lang w:val="de-DE" w:eastAsia="de-DE" w:bidi="ar-SA"/>
              </w:rPr>
              <w:t>Priorität</w:t>
            </w:r>
          </w:p>
        </w:tc>
        <w:tc>
          <w:tcPr>
            <w:tcW w:w="7805"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713221">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mittel</w:t>
            </w:r>
          </w:p>
        </w:tc>
      </w:tr>
      <w:tr w:rsidR="00D9411A">
        <w:tc>
          <w:tcPr>
            <w:tcW w:w="9140"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D9411A" w:rsidRDefault="00713221">
            <w:pPr>
              <w:widowControl/>
              <w:jc w:val="both"/>
              <w:rPr>
                <w:rFonts w:ascii="Arial" w:hAnsi="Arial" w:cs="Arial"/>
                <w:b/>
                <w:color w:val="000000"/>
                <w:lang w:val="de-DE" w:eastAsia="de-DE" w:bidi="ar-SA"/>
              </w:rPr>
            </w:pPr>
            <w:r>
              <w:rPr>
                <w:rFonts w:ascii="Arial" w:hAnsi="Arial" w:cs="Arial"/>
                <w:b/>
                <w:color w:val="000000"/>
                <w:lang w:val="de-DE" w:eastAsia="de-DE" w:bidi="ar-SA"/>
              </w:rPr>
              <w:t>Kurzbeschreibung:</w:t>
            </w:r>
          </w:p>
        </w:tc>
      </w:tr>
      <w:tr w:rsidR="00D9411A" w:rsidRPr="002122B4">
        <w:tc>
          <w:tcPr>
            <w:tcW w:w="9140" w:type="dxa"/>
            <w:gridSpan w:val="2"/>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713221">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Der Aufruf dieser Funktion sucht einen Knoten im Graph und liefert im Erfolgsfall dieses zurück.</w:t>
            </w:r>
          </w:p>
        </w:tc>
      </w:tr>
      <w:tr w:rsidR="00D9411A">
        <w:tc>
          <w:tcPr>
            <w:tcW w:w="9140"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D9411A" w:rsidRDefault="00713221">
            <w:pPr>
              <w:widowControl/>
              <w:jc w:val="both"/>
              <w:rPr>
                <w:rFonts w:ascii="Arial" w:hAnsi="Arial" w:cs="Arial"/>
                <w:b/>
                <w:color w:val="000000"/>
                <w:lang w:val="de-DE" w:eastAsia="de-DE" w:bidi="ar-SA"/>
              </w:rPr>
            </w:pPr>
            <w:r>
              <w:rPr>
                <w:rFonts w:ascii="Arial" w:hAnsi="Arial" w:cs="Arial"/>
                <w:b/>
                <w:color w:val="000000"/>
                <w:lang w:val="de-DE" w:eastAsia="de-DE" w:bidi="ar-SA"/>
              </w:rPr>
              <w:t>Parameter:</w:t>
            </w:r>
          </w:p>
        </w:tc>
      </w:tr>
      <w:tr w:rsidR="00D9411A" w:rsidRPr="002122B4">
        <w:tc>
          <w:tcPr>
            <w:tcW w:w="9140" w:type="dxa"/>
            <w:gridSpan w:val="2"/>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713221">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 xml:space="preserve">Ein </w:t>
            </w:r>
            <w:commentRangeStart w:id="18"/>
            <w:r>
              <w:rPr>
                <w:rFonts w:ascii="Times New Roman" w:hAnsi="Times New Roman" w:cs="Sendnya"/>
                <w:color w:val="000000"/>
                <w:sz w:val="20"/>
                <w:szCs w:val="20"/>
                <w:lang w:val="de-DE" w:eastAsia="de-DE" w:bidi="ar-SA"/>
              </w:rPr>
              <w:t>Index oder ein Attribut</w:t>
            </w:r>
            <w:commentRangeEnd w:id="18"/>
            <w:r w:rsidR="00715626">
              <w:rPr>
                <w:rStyle w:val="Kommentarzeichen"/>
                <w:rFonts w:cs="Mangal"/>
              </w:rPr>
              <w:commentReference w:id="18"/>
            </w:r>
            <w:r>
              <w:rPr>
                <w:rFonts w:ascii="Times New Roman" w:hAnsi="Times New Roman" w:cs="Sendnya"/>
                <w:color w:val="000000"/>
                <w:sz w:val="20"/>
                <w:szCs w:val="20"/>
                <w:lang w:val="de-DE" w:eastAsia="de-DE" w:bidi="ar-SA"/>
              </w:rPr>
              <w:t>, der den zu findenden Knoten eindeutig identifiziert.</w:t>
            </w:r>
          </w:p>
        </w:tc>
      </w:tr>
      <w:tr w:rsidR="00D9411A">
        <w:tc>
          <w:tcPr>
            <w:tcW w:w="9140"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D9411A" w:rsidRDefault="00713221">
            <w:pPr>
              <w:widowControl/>
              <w:jc w:val="both"/>
              <w:rPr>
                <w:rFonts w:ascii="Arial" w:hAnsi="Arial" w:cs="Arial"/>
                <w:b/>
                <w:color w:val="000000"/>
                <w:lang w:val="de-DE" w:eastAsia="de-DE" w:bidi="ar-SA"/>
              </w:rPr>
            </w:pPr>
            <w:r>
              <w:rPr>
                <w:rFonts w:ascii="Arial" w:hAnsi="Arial" w:cs="Arial"/>
                <w:b/>
                <w:color w:val="000000"/>
                <w:lang w:val="de-DE" w:eastAsia="de-DE" w:bidi="ar-SA"/>
              </w:rPr>
              <w:t>Nachbedingung(en)/Rückgabe:</w:t>
            </w:r>
          </w:p>
        </w:tc>
      </w:tr>
      <w:tr w:rsidR="00D9411A" w:rsidRPr="002122B4">
        <w:tc>
          <w:tcPr>
            <w:tcW w:w="9140" w:type="dxa"/>
            <w:gridSpan w:val="2"/>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713221">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Eine Liste mit Knoten, die die Suchkriterien erfüllen. Falls kein Knoten gefunden werden konnte, liefert die Funktion einen Null-Wert zurück.</w:t>
            </w:r>
          </w:p>
        </w:tc>
      </w:tr>
    </w:tbl>
    <w:p w:rsidR="00D9411A" w:rsidRPr="00713221" w:rsidRDefault="00D9411A">
      <w:pPr>
        <w:rPr>
          <w:lang w:val="de-DE"/>
        </w:rPr>
      </w:pPr>
    </w:p>
    <w:tbl>
      <w:tblPr>
        <w:tblW w:w="0" w:type="auto"/>
        <w:tblInd w:w="-7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5" w:type="dxa"/>
          <w:right w:w="0" w:type="dxa"/>
        </w:tblCellMar>
        <w:tblLook w:val="0000"/>
      </w:tblPr>
      <w:tblGrid>
        <w:gridCol w:w="1335"/>
        <w:gridCol w:w="7805"/>
      </w:tblGrid>
      <w:tr w:rsidR="00D9411A">
        <w:tc>
          <w:tcPr>
            <w:tcW w:w="9140" w:type="dxa"/>
            <w:gridSpan w:val="2"/>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713221">
            <w:pPr>
              <w:widowControl/>
              <w:jc w:val="center"/>
              <w:rPr>
                <w:rFonts w:ascii="Arial" w:hAnsi="Arial" w:cs="Arial"/>
                <w:b/>
                <w:color w:val="000000"/>
                <w:lang w:val="de-DE" w:eastAsia="de-DE" w:bidi="ar-SA"/>
              </w:rPr>
            </w:pPr>
            <w:r>
              <w:rPr>
                <w:rFonts w:ascii="Arial" w:hAnsi="Arial" w:cs="Arial"/>
                <w:b/>
                <w:color w:val="000000"/>
                <w:lang w:val="de-DE" w:eastAsia="de-DE" w:bidi="ar-SA"/>
              </w:rPr>
              <w:t xml:space="preserve"> Knoten erstellen</w:t>
            </w:r>
          </w:p>
        </w:tc>
      </w:tr>
      <w:tr w:rsidR="00D9411A">
        <w:tc>
          <w:tcPr>
            <w:tcW w:w="1335" w:type="dxa"/>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D9411A" w:rsidRDefault="00713221">
            <w:pPr>
              <w:widowControl/>
              <w:jc w:val="both"/>
              <w:rPr>
                <w:rFonts w:ascii="Arial" w:hAnsi="Arial" w:cs="Arial"/>
                <w:b/>
                <w:color w:val="000000"/>
                <w:lang w:val="de-DE" w:eastAsia="de-DE" w:bidi="ar-SA"/>
              </w:rPr>
            </w:pPr>
            <w:r>
              <w:rPr>
                <w:rFonts w:ascii="Arial" w:hAnsi="Arial" w:cs="Arial"/>
                <w:b/>
                <w:color w:val="000000"/>
                <w:lang w:val="de-DE" w:eastAsia="de-DE" w:bidi="ar-SA"/>
              </w:rPr>
              <w:t>Kennung</w:t>
            </w:r>
          </w:p>
        </w:tc>
        <w:tc>
          <w:tcPr>
            <w:tcW w:w="7805"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713221">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K-4</w:t>
            </w:r>
          </w:p>
        </w:tc>
      </w:tr>
      <w:tr w:rsidR="00D9411A">
        <w:tc>
          <w:tcPr>
            <w:tcW w:w="1335" w:type="dxa"/>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D9411A" w:rsidRDefault="00713221">
            <w:pPr>
              <w:widowControl/>
              <w:jc w:val="both"/>
              <w:rPr>
                <w:rFonts w:ascii="Arial" w:hAnsi="Arial" w:cs="Arial"/>
                <w:b/>
                <w:color w:val="000000"/>
                <w:lang w:val="de-DE" w:eastAsia="de-DE" w:bidi="ar-SA"/>
              </w:rPr>
            </w:pPr>
            <w:r>
              <w:rPr>
                <w:rFonts w:ascii="Arial" w:hAnsi="Arial" w:cs="Arial"/>
                <w:b/>
                <w:color w:val="000000"/>
                <w:lang w:val="de-DE" w:eastAsia="de-DE" w:bidi="ar-SA"/>
              </w:rPr>
              <w:t>Priorität</w:t>
            </w:r>
          </w:p>
        </w:tc>
        <w:tc>
          <w:tcPr>
            <w:tcW w:w="7805"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713221">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hoch</w:t>
            </w:r>
          </w:p>
        </w:tc>
      </w:tr>
      <w:tr w:rsidR="00D9411A">
        <w:tc>
          <w:tcPr>
            <w:tcW w:w="9140"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D9411A" w:rsidRDefault="00713221">
            <w:pPr>
              <w:widowControl/>
              <w:jc w:val="both"/>
              <w:rPr>
                <w:rFonts w:ascii="Arial" w:hAnsi="Arial" w:cs="Arial"/>
                <w:b/>
                <w:color w:val="000000"/>
                <w:lang w:val="de-DE" w:eastAsia="de-DE" w:bidi="ar-SA"/>
              </w:rPr>
            </w:pPr>
            <w:r>
              <w:rPr>
                <w:rFonts w:ascii="Arial" w:hAnsi="Arial" w:cs="Arial"/>
                <w:b/>
                <w:color w:val="000000"/>
                <w:lang w:val="de-DE" w:eastAsia="de-DE" w:bidi="ar-SA"/>
              </w:rPr>
              <w:t>Kurzbeschreibung:</w:t>
            </w:r>
          </w:p>
        </w:tc>
      </w:tr>
      <w:tr w:rsidR="00D9411A" w:rsidRPr="002122B4">
        <w:tc>
          <w:tcPr>
            <w:tcW w:w="9140" w:type="dxa"/>
            <w:gridSpan w:val="2"/>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713221">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Der Aufruf dieser Funktion erstellt ein neues Objekt vom Typ Knoten.</w:t>
            </w:r>
          </w:p>
        </w:tc>
      </w:tr>
      <w:tr w:rsidR="00D9411A">
        <w:tc>
          <w:tcPr>
            <w:tcW w:w="9140"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D9411A" w:rsidRDefault="00713221">
            <w:pPr>
              <w:widowControl/>
              <w:jc w:val="both"/>
              <w:rPr>
                <w:rFonts w:ascii="Arial" w:hAnsi="Arial" w:cs="Arial"/>
                <w:b/>
                <w:color w:val="000000"/>
                <w:lang w:val="de-DE" w:eastAsia="de-DE" w:bidi="ar-SA"/>
              </w:rPr>
            </w:pPr>
            <w:r>
              <w:rPr>
                <w:rFonts w:ascii="Arial" w:hAnsi="Arial" w:cs="Arial"/>
                <w:b/>
                <w:color w:val="000000"/>
                <w:lang w:val="de-DE" w:eastAsia="de-DE" w:bidi="ar-SA"/>
              </w:rPr>
              <w:t>Parameter:</w:t>
            </w:r>
          </w:p>
        </w:tc>
      </w:tr>
      <w:tr w:rsidR="00D9411A">
        <w:tc>
          <w:tcPr>
            <w:tcW w:w="9140" w:type="dxa"/>
            <w:gridSpan w:val="2"/>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713221">
            <w:pPr>
              <w:widowControl/>
              <w:jc w:val="both"/>
              <w:rPr>
                <w:rFonts w:ascii="Times New Roman" w:hAnsi="Times New Roman" w:cs="Sendnya"/>
                <w:color w:val="000000"/>
                <w:sz w:val="20"/>
                <w:szCs w:val="20"/>
                <w:lang w:val="de-DE" w:eastAsia="de-DE" w:bidi="ar-SA"/>
              </w:rPr>
            </w:pPr>
            <w:commentRangeStart w:id="19"/>
            <w:r>
              <w:rPr>
                <w:rFonts w:ascii="Times New Roman" w:hAnsi="Times New Roman" w:cs="Sendnya"/>
                <w:color w:val="000000"/>
                <w:sz w:val="20"/>
                <w:szCs w:val="20"/>
                <w:lang w:val="de-DE" w:eastAsia="de-DE" w:bidi="ar-SA"/>
              </w:rPr>
              <w:t>Keine Parameter</w:t>
            </w:r>
            <w:commentRangeEnd w:id="19"/>
            <w:r w:rsidR="000E2648">
              <w:rPr>
                <w:rStyle w:val="Kommentarzeichen"/>
                <w:rFonts w:cs="Mangal"/>
              </w:rPr>
              <w:commentReference w:id="19"/>
            </w:r>
          </w:p>
        </w:tc>
      </w:tr>
      <w:tr w:rsidR="00D9411A">
        <w:tc>
          <w:tcPr>
            <w:tcW w:w="9140"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D9411A" w:rsidRDefault="00713221">
            <w:pPr>
              <w:widowControl/>
              <w:jc w:val="both"/>
              <w:rPr>
                <w:rFonts w:ascii="Arial" w:hAnsi="Arial" w:cs="Arial"/>
                <w:b/>
                <w:color w:val="000000"/>
                <w:lang w:val="de-DE" w:eastAsia="de-DE" w:bidi="ar-SA"/>
              </w:rPr>
            </w:pPr>
            <w:r>
              <w:rPr>
                <w:rFonts w:ascii="Arial" w:hAnsi="Arial" w:cs="Arial"/>
                <w:b/>
                <w:color w:val="000000"/>
                <w:lang w:val="de-DE" w:eastAsia="de-DE" w:bidi="ar-SA"/>
              </w:rPr>
              <w:t>Nachbedingung(en)/Rückgabe:</w:t>
            </w:r>
          </w:p>
        </w:tc>
      </w:tr>
      <w:tr w:rsidR="00D9411A" w:rsidRPr="002122B4">
        <w:tc>
          <w:tcPr>
            <w:tcW w:w="9140" w:type="dxa"/>
            <w:gridSpan w:val="2"/>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713221">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Ein gültiges Knoten Objekt wurde erstellt.</w:t>
            </w:r>
          </w:p>
        </w:tc>
      </w:tr>
    </w:tbl>
    <w:p w:rsidR="00D9411A" w:rsidRPr="00713221" w:rsidRDefault="00D9411A">
      <w:pPr>
        <w:widowControl/>
        <w:tabs>
          <w:tab w:val="left" w:pos="567"/>
          <w:tab w:val="left" w:pos="936"/>
        </w:tabs>
        <w:spacing w:before="120" w:after="60"/>
        <w:jc w:val="both"/>
        <w:rPr>
          <w:lang w:val="de-DE"/>
        </w:rPr>
      </w:pPr>
    </w:p>
    <w:tbl>
      <w:tblPr>
        <w:tblW w:w="0" w:type="auto"/>
        <w:tblInd w:w="-7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5" w:type="dxa"/>
          <w:right w:w="0" w:type="dxa"/>
        </w:tblCellMar>
        <w:tblLook w:val="0000"/>
      </w:tblPr>
      <w:tblGrid>
        <w:gridCol w:w="1335"/>
        <w:gridCol w:w="7805"/>
      </w:tblGrid>
      <w:tr w:rsidR="00D9411A">
        <w:tc>
          <w:tcPr>
            <w:tcW w:w="9140" w:type="dxa"/>
            <w:gridSpan w:val="2"/>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713221">
            <w:pPr>
              <w:widowControl/>
              <w:jc w:val="center"/>
              <w:rPr>
                <w:rFonts w:ascii="Arial" w:hAnsi="Arial" w:cs="Arial"/>
                <w:b/>
                <w:color w:val="000000"/>
                <w:lang w:val="de-DE" w:eastAsia="de-DE" w:bidi="ar-SA"/>
              </w:rPr>
            </w:pPr>
            <w:r>
              <w:rPr>
                <w:rFonts w:ascii="Arial" w:hAnsi="Arial" w:cs="Arial"/>
                <w:b/>
                <w:color w:val="000000"/>
                <w:lang w:val="de-DE" w:eastAsia="de-DE" w:bidi="ar-SA"/>
              </w:rPr>
              <w:t xml:space="preserve"> Attribut erstellen</w:t>
            </w:r>
          </w:p>
        </w:tc>
      </w:tr>
      <w:tr w:rsidR="00D9411A">
        <w:tc>
          <w:tcPr>
            <w:tcW w:w="1335" w:type="dxa"/>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D9411A" w:rsidRDefault="00713221">
            <w:pPr>
              <w:widowControl/>
              <w:jc w:val="both"/>
              <w:rPr>
                <w:rFonts w:ascii="Arial" w:hAnsi="Arial" w:cs="Arial"/>
                <w:b/>
                <w:color w:val="000000"/>
                <w:lang w:val="de-DE" w:eastAsia="de-DE" w:bidi="ar-SA"/>
              </w:rPr>
            </w:pPr>
            <w:r>
              <w:rPr>
                <w:rFonts w:ascii="Arial" w:hAnsi="Arial" w:cs="Arial"/>
                <w:b/>
                <w:color w:val="000000"/>
                <w:lang w:val="de-DE" w:eastAsia="de-DE" w:bidi="ar-SA"/>
              </w:rPr>
              <w:t>Kennung</w:t>
            </w:r>
          </w:p>
        </w:tc>
        <w:tc>
          <w:tcPr>
            <w:tcW w:w="7805"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713221">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A-1</w:t>
            </w:r>
          </w:p>
        </w:tc>
      </w:tr>
      <w:tr w:rsidR="00D9411A">
        <w:tc>
          <w:tcPr>
            <w:tcW w:w="1335" w:type="dxa"/>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D9411A" w:rsidRDefault="00713221">
            <w:pPr>
              <w:widowControl/>
              <w:jc w:val="both"/>
              <w:rPr>
                <w:rFonts w:ascii="Arial" w:hAnsi="Arial" w:cs="Arial"/>
                <w:b/>
                <w:color w:val="000000"/>
                <w:lang w:val="de-DE" w:eastAsia="de-DE" w:bidi="ar-SA"/>
              </w:rPr>
            </w:pPr>
            <w:r>
              <w:rPr>
                <w:rFonts w:ascii="Arial" w:hAnsi="Arial" w:cs="Arial"/>
                <w:b/>
                <w:color w:val="000000"/>
                <w:lang w:val="de-DE" w:eastAsia="de-DE" w:bidi="ar-SA"/>
              </w:rPr>
              <w:t>Priorität</w:t>
            </w:r>
          </w:p>
        </w:tc>
        <w:tc>
          <w:tcPr>
            <w:tcW w:w="7805"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713221">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hoch</w:t>
            </w:r>
          </w:p>
        </w:tc>
      </w:tr>
      <w:tr w:rsidR="00D9411A">
        <w:tc>
          <w:tcPr>
            <w:tcW w:w="9140"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D9411A" w:rsidRDefault="00713221">
            <w:pPr>
              <w:widowControl/>
              <w:jc w:val="both"/>
              <w:rPr>
                <w:rFonts w:ascii="Arial" w:hAnsi="Arial" w:cs="Arial"/>
                <w:b/>
                <w:color w:val="000000"/>
                <w:lang w:val="de-DE" w:eastAsia="de-DE" w:bidi="ar-SA"/>
              </w:rPr>
            </w:pPr>
            <w:r>
              <w:rPr>
                <w:rFonts w:ascii="Arial" w:hAnsi="Arial" w:cs="Arial"/>
                <w:b/>
                <w:color w:val="000000"/>
                <w:lang w:val="de-DE" w:eastAsia="de-DE" w:bidi="ar-SA"/>
              </w:rPr>
              <w:t>Kurzbeschreibung:</w:t>
            </w:r>
          </w:p>
        </w:tc>
      </w:tr>
      <w:tr w:rsidR="00D9411A" w:rsidRPr="002122B4">
        <w:tc>
          <w:tcPr>
            <w:tcW w:w="9140" w:type="dxa"/>
            <w:gridSpan w:val="2"/>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713221">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Der Aufruf dieser Funktion erstellt ein neues Objekt vom Typ Attribut.</w:t>
            </w:r>
          </w:p>
        </w:tc>
      </w:tr>
      <w:tr w:rsidR="00D9411A">
        <w:tc>
          <w:tcPr>
            <w:tcW w:w="9140"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D9411A" w:rsidRDefault="00713221">
            <w:pPr>
              <w:widowControl/>
              <w:jc w:val="both"/>
              <w:rPr>
                <w:rFonts w:ascii="Arial" w:hAnsi="Arial" w:cs="Arial"/>
                <w:b/>
                <w:color w:val="000000"/>
                <w:lang w:val="de-DE" w:eastAsia="de-DE" w:bidi="ar-SA"/>
              </w:rPr>
            </w:pPr>
            <w:r>
              <w:rPr>
                <w:rFonts w:ascii="Arial" w:hAnsi="Arial" w:cs="Arial"/>
                <w:b/>
                <w:color w:val="000000"/>
                <w:lang w:val="de-DE" w:eastAsia="de-DE" w:bidi="ar-SA"/>
              </w:rPr>
              <w:t>Parameter:</w:t>
            </w:r>
          </w:p>
        </w:tc>
      </w:tr>
      <w:tr w:rsidR="00D9411A" w:rsidRPr="002122B4">
        <w:tc>
          <w:tcPr>
            <w:tcW w:w="9140" w:type="dxa"/>
            <w:gridSpan w:val="2"/>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713221">
            <w:pPr>
              <w:widowControl/>
              <w:jc w:val="both"/>
              <w:rPr>
                <w:rFonts w:ascii="Times New Roman" w:hAnsi="Times New Roman" w:cs="Sendnya"/>
                <w:color w:val="000000"/>
                <w:sz w:val="20"/>
                <w:szCs w:val="20"/>
                <w:lang w:val="de-DE" w:eastAsia="de-DE" w:bidi="ar-SA"/>
              </w:rPr>
            </w:pPr>
            <w:commentRangeStart w:id="20"/>
            <w:r>
              <w:rPr>
                <w:rFonts w:ascii="Times New Roman" w:hAnsi="Times New Roman" w:cs="Sendnya"/>
                <w:color w:val="000000"/>
                <w:sz w:val="20"/>
                <w:szCs w:val="20"/>
                <w:lang w:val="de-DE" w:eastAsia="de-DE" w:bidi="ar-SA"/>
              </w:rPr>
              <w:t>Der Typ, den das Attribut repr</w:t>
            </w:r>
            <w:ins w:id="21" w:author="MathiasSchneider" w:date="2015-04-14T23:25:00Z">
              <w:r w:rsidR="008C34EF">
                <w:rPr>
                  <w:rFonts w:ascii="Times New Roman" w:hAnsi="Times New Roman" w:cs="Sendnya"/>
                  <w:color w:val="000000"/>
                  <w:sz w:val="20"/>
                  <w:szCs w:val="20"/>
                  <w:lang w:val="de-DE" w:eastAsia="de-DE" w:bidi="ar-SA"/>
                </w:rPr>
                <w:t>ä</w:t>
              </w:r>
            </w:ins>
            <w:del w:id="22" w:author="MathiasSchneider" w:date="2015-04-14T23:25:00Z">
              <w:r w:rsidDel="008C34EF">
                <w:rPr>
                  <w:rFonts w:ascii="Times New Roman" w:hAnsi="Times New Roman" w:cs="Sendnya"/>
                  <w:color w:val="000000"/>
                  <w:sz w:val="20"/>
                  <w:szCs w:val="20"/>
                  <w:lang w:val="de-DE" w:eastAsia="de-DE" w:bidi="ar-SA"/>
                </w:rPr>
                <w:delText>e</w:delText>
              </w:r>
            </w:del>
            <w:r>
              <w:rPr>
                <w:rFonts w:ascii="Times New Roman" w:hAnsi="Times New Roman" w:cs="Sendnya"/>
                <w:color w:val="000000"/>
                <w:sz w:val="20"/>
                <w:szCs w:val="20"/>
                <w:lang w:val="de-DE" w:eastAsia="de-DE" w:bidi="ar-SA"/>
              </w:rPr>
              <w:t>sentieren soll.</w:t>
            </w:r>
            <w:commentRangeEnd w:id="20"/>
            <w:r w:rsidR="000E2648">
              <w:rPr>
                <w:rStyle w:val="Kommentarzeichen"/>
                <w:rFonts w:cs="Mangal"/>
              </w:rPr>
              <w:commentReference w:id="20"/>
            </w:r>
          </w:p>
        </w:tc>
      </w:tr>
      <w:tr w:rsidR="00D9411A">
        <w:tc>
          <w:tcPr>
            <w:tcW w:w="9140"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D9411A" w:rsidRDefault="00713221">
            <w:pPr>
              <w:widowControl/>
              <w:jc w:val="both"/>
              <w:rPr>
                <w:rFonts w:ascii="Arial" w:hAnsi="Arial" w:cs="Arial"/>
                <w:b/>
                <w:color w:val="000000"/>
                <w:lang w:val="de-DE" w:eastAsia="de-DE" w:bidi="ar-SA"/>
              </w:rPr>
            </w:pPr>
            <w:r>
              <w:rPr>
                <w:rFonts w:ascii="Arial" w:hAnsi="Arial" w:cs="Arial"/>
                <w:b/>
                <w:color w:val="000000"/>
                <w:lang w:val="de-DE" w:eastAsia="de-DE" w:bidi="ar-SA"/>
              </w:rPr>
              <w:t>Nachbedingung(en)/Rückgabe:</w:t>
            </w:r>
          </w:p>
        </w:tc>
      </w:tr>
      <w:tr w:rsidR="00D9411A" w:rsidRPr="002122B4">
        <w:tc>
          <w:tcPr>
            <w:tcW w:w="9140" w:type="dxa"/>
            <w:gridSpan w:val="2"/>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713221">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Ein gültiges Attribut Objekt wurde erstellt.</w:t>
            </w:r>
          </w:p>
        </w:tc>
      </w:tr>
    </w:tbl>
    <w:p w:rsidR="00D9411A" w:rsidRDefault="00D9411A">
      <w:pPr>
        <w:pStyle w:val="berschrift2"/>
        <w:spacing w:before="120"/>
        <w:ind w:left="0" w:firstLine="0"/>
      </w:pPr>
    </w:p>
    <w:tbl>
      <w:tblPr>
        <w:tblW w:w="0" w:type="auto"/>
        <w:tblInd w:w="-7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5" w:type="dxa"/>
          <w:right w:w="0" w:type="dxa"/>
        </w:tblCellMar>
        <w:tblLook w:val="0000"/>
      </w:tblPr>
      <w:tblGrid>
        <w:gridCol w:w="1335"/>
        <w:gridCol w:w="7805"/>
      </w:tblGrid>
      <w:tr w:rsidR="00D9411A">
        <w:tc>
          <w:tcPr>
            <w:tcW w:w="9140" w:type="dxa"/>
            <w:gridSpan w:val="2"/>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713221">
            <w:pPr>
              <w:widowControl/>
              <w:jc w:val="center"/>
              <w:rPr>
                <w:rFonts w:ascii="Arial" w:hAnsi="Arial" w:cs="Arial"/>
                <w:b/>
                <w:color w:val="000000"/>
                <w:lang w:val="de-DE" w:eastAsia="de-DE" w:bidi="ar-SA"/>
              </w:rPr>
            </w:pPr>
            <w:r>
              <w:rPr>
                <w:rFonts w:ascii="Arial" w:hAnsi="Arial" w:cs="Arial"/>
                <w:b/>
                <w:color w:val="000000"/>
                <w:lang w:val="de-DE" w:eastAsia="de-DE" w:bidi="ar-SA"/>
              </w:rPr>
              <w:t xml:space="preserve"> Attribut hinzufügen</w:t>
            </w:r>
          </w:p>
        </w:tc>
      </w:tr>
      <w:tr w:rsidR="00D9411A">
        <w:tc>
          <w:tcPr>
            <w:tcW w:w="1335" w:type="dxa"/>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D9411A" w:rsidRDefault="00713221">
            <w:pPr>
              <w:widowControl/>
              <w:jc w:val="both"/>
              <w:rPr>
                <w:rFonts w:ascii="Arial" w:hAnsi="Arial" w:cs="Arial"/>
                <w:b/>
                <w:color w:val="000000"/>
                <w:lang w:val="de-DE" w:eastAsia="de-DE" w:bidi="ar-SA"/>
              </w:rPr>
            </w:pPr>
            <w:r>
              <w:rPr>
                <w:rFonts w:ascii="Arial" w:hAnsi="Arial" w:cs="Arial"/>
                <w:b/>
                <w:color w:val="000000"/>
                <w:lang w:val="de-DE" w:eastAsia="de-DE" w:bidi="ar-SA"/>
              </w:rPr>
              <w:t>Kennung</w:t>
            </w:r>
          </w:p>
        </w:tc>
        <w:tc>
          <w:tcPr>
            <w:tcW w:w="7805"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713221">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A-2</w:t>
            </w:r>
          </w:p>
        </w:tc>
      </w:tr>
      <w:tr w:rsidR="00D9411A">
        <w:tc>
          <w:tcPr>
            <w:tcW w:w="1335" w:type="dxa"/>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D9411A" w:rsidRDefault="00713221">
            <w:pPr>
              <w:widowControl/>
              <w:jc w:val="both"/>
              <w:rPr>
                <w:rFonts w:ascii="Arial" w:hAnsi="Arial" w:cs="Arial"/>
                <w:b/>
                <w:color w:val="000000"/>
                <w:lang w:val="de-DE" w:eastAsia="de-DE" w:bidi="ar-SA"/>
              </w:rPr>
            </w:pPr>
            <w:r>
              <w:rPr>
                <w:rFonts w:ascii="Arial" w:hAnsi="Arial" w:cs="Arial"/>
                <w:b/>
                <w:color w:val="000000"/>
                <w:lang w:val="de-DE" w:eastAsia="de-DE" w:bidi="ar-SA"/>
              </w:rPr>
              <w:t>Priorität</w:t>
            </w:r>
          </w:p>
        </w:tc>
        <w:tc>
          <w:tcPr>
            <w:tcW w:w="7805"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713221">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mittel</w:t>
            </w:r>
          </w:p>
        </w:tc>
      </w:tr>
      <w:tr w:rsidR="00D9411A">
        <w:tc>
          <w:tcPr>
            <w:tcW w:w="9140"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D9411A" w:rsidRDefault="00713221">
            <w:pPr>
              <w:widowControl/>
              <w:jc w:val="both"/>
              <w:rPr>
                <w:rFonts w:ascii="Arial" w:hAnsi="Arial" w:cs="Arial"/>
                <w:b/>
                <w:color w:val="000000"/>
                <w:lang w:val="de-DE" w:eastAsia="de-DE" w:bidi="ar-SA"/>
              </w:rPr>
            </w:pPr>
            <w:r>
              <w:rPr>
                <w:rFonts w:ascii="Arial" w:hAnsi="Arial" w:cs="Arial"/>
                <w:b/>
                <w:color w:val="000000"/>
                <w:lang w:val="de-DE" w:eastAsia="de-DE" w:bidi="ar-SA"/>
              </w:rPr>
              <w:t>Kurzbeschreibung:</w:t>
            </w:r>
          </w:p>
        </w:tc>
      </w:tr>
      <w:tr w:rsidR="00D9411A" w:rsidRPr="002122B4">
        <w:tc>
          <w:tcPr>
            <w:tcW w:w="9140" w:type="dxa"/>
            <w:gridSpan w:val="2"/>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713221">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Der Aufruf dieser Funktion fügt einem Graphenelement ein Attribut hinzu.</w:t>
            </w:r>
          </w:p>
        </w:tc>
      </w:tr>
      <w:tr w:rsidR="00D9411A">
        <w:tc>
          <w:tcPr>
            <w:tcW w:w="9140"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D9411A" w:rsidRDefault="00713221">
            <w:pPr>
              <w:widowControl/>
              <w:jc w:val="both"/>
              <w:rPr>
                <w:rFonts w:ascii="Arial" w:hAnsi="Arial" w:cs="Arial"/>
                <w:b/>
                <w:color w:val="000000"/>
                <w:lang w:val="de-DE" w:eastAsia="de-DE" w:bidi="ar-SA"/>
              </w:rPr>
            </w:pPr>
            <w:r>
              <w:rPr>
                <w:rFonts w:ascii="Arial" w:hAnsi="Arial" w:cs="Arial"/>
                <w:b/>
                <w:color w:val="000000"/>
                <w:lang w:val="de-DE" w:eastAsia="de-DE" w:bidi="ar-SA"/>
              </w:rPr>
              <w:t>Parameter:</w:t>
            </w:r>
          </w:p>
        </w:tc>
      </w:tr>
      <w:tr w:rsidR="00D9411A">
        <w:tc>
          <w:tcPr>
            <w:tcW w:w="9140" w:type="dxa"/>
            <w:gridSpan w:val="2"/>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713221">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Das zu hinzuzufügende Attribut.</w:t>
            </w:r>
          </w:p>
        </w:tc>
      </w:tr>
      <w:tr w:rsidR="00D9411A">
        <w:tc>
          <w:tcPr>
            <w:tcW w:w="9140"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D9411A" w:rsidRDefault="00713221">
            <w:pPr>
              <w:widowControl/>
              <w:jc w:val="both"/>
              <w:rPr>
                <w:rFonts w:ascii="Arial" w:hAnsi="Arial" w:cs="Arial"/>
                <w:b/>
                <w:color w:val="000000"/>
                <w:lang w:val="de-DE" w:eastAsia="de-DE" w:bidi="ar-SA"/>
              </w:rPr>
            </w:pPr>
            <w:r>
              <w:rPr>
                <w:rFonts w:ascii="Arial" w:hAnsi="Arial" w:cs="Arial"/>
                <w:b/>
                <w:color w:val="000000"/>
                <w:lang w:val="de-DE" w:eastAsia="de-DE" w:bidi="ar-SA"/>
              </w:rPr>
              <w:t>Nachbedingung(en)/Rückgabe:</w:t>
            </w:r>
          </w:p>
        </w:tc>
      </w:tr>
      <w:tr w:rsidR="00D9411A" w:rsidRPr="002122B4">
        <w:tc>
          <w:tcPr>
            <w:tcW w:w="9140" w:type="dxa"/>
            <w:gridSpan w:val="2"/>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713221">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Das Graphenelement besitzt das Attribut.</w:t>
            </w:r>
          </w:p>
        </w:tc>
      </w:tr>
    </w:tbl>
    <w:p w:rsidR="00D9411A" w:rsidRPr="00713221" w:rsidRDefault="00D9411A">
      <w:pPr>
        <w:rPr>
          <w:lang w:val="de-DE"/>
        </w:rPr>
      </w:pPr>
    </w:p>
    <w:tbl>
      <w:tblPr>
        <w:tblW w:w="0" w:type="auto"/>
        <w:tblInd w:w="-7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5" w:type="dxa"/>
          <w:right w:w="0" w:type="dxa"/>
        </w:tblCellMar>
        <w:tblLook w:val="0000"/>
      </w:tblPr>
      <w:tblGrid>
        <w:gridCol w:w="1335"/>
        <w:gridCol w:w="7805"/>
      </w:tblGrid>
      <w:tr w:rsidR="00D9411A">
        <w:tc>
          <w:tcPr>
            <w:tcW w:w="9140" w:type="dxa"/>
            <w:gridSpan w:val="2"/>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713221">
            <w:pPr>
              <w:widowControl/>
              <w:jc w:val="center"/>
              <w:rPr>
                <w:rFonts w:ascii="Arial" w:hAnsi="Arial" w:cs="Arial"/>
                <w:b/>
                <w:color w:val="000000"/>
                <w:lang w:val="de-DE" w:eastAsia="de-DE" w:bidi="ar-SA"/>
              </w:rPr>
            </w:pPr>
            <w:r>
              <w:rPr>
                <w:rFonts w:ascii="Arial" w:hAnsi="Arial" w:cs="Arial"/>
                <w:b/>
                <w:color w:val="000000"/>
                <w:lang w:val="de-DE" w:eastAsia="de-DE" w:bidi="ar-SA"/>
              </w:rPr>
              <w:t xml:space="preserve"> Attribut </w:t>
            </w:r>
            <w:commentRangeStart w:id="23"/>
            <w:r>
              <w:rPr>
                <w:rFonts w:ascii="Arial" w:hAnsi="Arial" w:cs="Arial"/>
                <w:b/>
                <w:color w:val="000000"/>
                <w:lang w:val="de-DE" w:eastAsia="de-DE" w:bidi="ar-SA"/>
              </w:rPr>
              <w:t>löschen</w:t>
            </w:r>
            <w:commentRangeEnd w:id="23"/>
            <w:r w:rsidR="000E2648">
              <w:rPr>
                <w:rStyle w:val="Kommentarzeichen"/>
                <w:rFonts w:cs="Mangal"/>
              </w:rPr>
              <w:commentReference w:id="23"/>
            </w:r>
          </w:p>
        </w:tc>
      </w:tr>
      <w:tr w:rsidR="00D9411A">
        <w:tc>
          <w:tcPr>
            <w:tcW w:w="1335" w:type="dxa"/>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D9411A" w:rsidRDefault="00713221">
            <w:pPr>
              <w:widowControl/>
              <w:jc w:val="both"/>
              <w:rPr>
                <w:rFonts w:ascii="Arial" w:hAnsi="Arial" w:cs="Arial"/>
                <w:b/>
                <w:color w:val="000000"/>
                <w:lang w:val="de-DE" w:eastAsia="de-DE" w:bidi="ar-SA"/>
              </w:rPr>
            </w:pPr>
            <w:r>
              <w:rPr>
                <w:rFonts w:ascii="Arial" w:hAnsi="Arial" w:cs="Arial"/>
                <w:b/>
                <w:color w:val="000000"/>
                <w:lang w:val="de-DE" w:eastAsia="de-DE" w:bidi="ar-SA"/>
              </w:rPr>
              <w:t>Kennung</w:t>
            </w:r>
          </w:p>
        </w:tc>
        <w:tc>
          <w:tcPr>
            <w:tcW w:w="7805"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713221">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A-3</w:t>
            </w:r>
          </w:p>
        </w:tc>
      </w:tr>
      <w:tr w:rsidR="00D9411A">
        <w:tc>
          <w:tcPr>
            <w:tcW w:w="1335" w:type="dxa"/>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D9411A" w:rsidRDefault="00713221">
            <w:pPr>
              <w:widowControl/>
              <w:jc w:val="both"/>
              <w:rPr>
                <w:rFonts w:ascii="Arial" w:hAnsi="Arial" w:cs="Arial"/>
                <w:b/>
                <w:color w:val="000000"/>
                <w:lang w:val="de-DE" w:eastAsia="de-DE" w:bidi="ar-SA"/>
              </w:rPr>
            </w:pPr>
            <w:r>
              <w:rPr>
                <w:rFonts w:ascii="Arial" w:hAnsi="Arial" w:cs="Arial"/>
                <w:b/>
                <w:color w:val="000000"/>
                <w:lang w:val="de-DE" w:eastAsia="de-DE" w:bidi="ar-SA"/>
              </w:rPr>
              <w:t>Priorität</w:t>
            </w:r>
          </w:p>
        </w:tc>
        <w:tc>
          <w:tcPr>
            <w:tcW w:w="7805"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713221">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mittel</w:t>
            </w:r>
          </w:p>
        </w:tc>
      </w:tr>
      <w:tr w:rsidR="00D9411A">
        <w:tc>
          <w:tcPr>
            <w:tcW w:w="9140"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D9411A" w:rsidRDefault="00713221">
            <w:pPr>
              <w:widowControl/>
              <w:jc w:val="both"/>
              <w:rPr>
                <w:rFonts w:ascii="Arial" w:hAnsi="Arial" w:cs="Arial"/>
                <w:b/>
                <w:color w:val="000000"/>
                <w:lang w:val="de-DE" w:eastAsia="de-DE" w:bidi="ar-SA"/>
              </w:rPr>
            </w:pPr>
            <w:r>
              <w:rPr>
                <w:rFonts w:ascii="Arial" w:hAnsi="Arial" w:cs="Arial"/>
                <w:b/>
                <w:color w:val="000000"/>
                <w:lang w:val="de-DE" w:eastAsia="de-DE" w:bidi="ar-SA"/>
              </w:rPr>
              <w:t>Kurzbeschreibung:</w:t>
            </w:r>
          </w:p>
        </w:tc>
      </w:tr>
      <w:tr w:rsidR="00D9411A" w:rsidRPr="002122B4">
        <w:tc>
          <w:tcPr>
            <w:tcW w:w="9140" w:type="dxa"/>
            <w:gridSpan w:val="2"/>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713221">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 xml:space="preserve">Der Aufruf dieser Funktion </w:t>
            </w:r>
            <w:commentRangeStart w:id="24"/>
            <w:r>
              <w:rPr>
                <w:rFonts w:ascii="Times New Roman" w:hAnsi="Times New Roman" w:cs="Sendnya"/>
                <w:color w:val="000000"/>
                <w:sz w:val="20"/>
                <w:szCs w:val="20"/>
                <w:lang w:val="de-DE" w:eastAsia="de-DE" w:bidi="ar-SA"/>
              </w:rPr>
              <w:t>ändert</w:t>
            </w:r>
            <w:commentRangeEnd w:id="24"/>
            <w:r w:rsidR="000E2648">
              <w:rPr>
                <w:rStyle w:val="Kommentarzeichen"/>
                <w:rFonts w:cs="Mangal"/>
              </w:rPr>
              <w:commentReference w:id="24"/>
            </w:r>
            <w:r>
              <w:rPr>
                <w:rFonts w:ascii="Times New Roman" w:hAnsi="Times New Roman" w:cs="Sendnya"/>
                <w:color w:val="000000"/>
                <w:sz w:val="20"/>
                <w:szCs w:val="20"/>
                <w:lang w:val="de-DE" w:eastAsia="de-DE" w:bidi="ar-SA"/>
              </w:rPr>
              <w:t xml:space="preserve"> einen Wert des Attributs</w:t>
            </w:r>
          </w:p>
        </w:tc>
      </w:tr>
      <w:tr w:rsidR="00D9411A">
        <w:tc>
          <w:tcPr>
            <w:tcW w:w="9140"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D9411A" w:rsidRDefault="00713221">
            <w:pPr>
              <w:widowControl/>
              <w:jc w:val="both"/>
              <w:rPr>
                <w:rFonts w:ascii="Arial" w:hAnsi="Arial" w:cs="Arial"/>
                <w:b/>
                <w:color w:val="000000"/>
                <w:lang w:val="de-DE" w:eastAsia="de-DE" w:bidi="ar-SA"/>
              </w:rPr>
            </w:pPr>
            <w:r>
              <w:rPr>
                <w:rFonts w:ascii="Arial" w:hAnsi="Arial" w:cs="Arial"/>
                <w:b/>
                <w:color w:val="000000"/>
                <w:lang w:val="de-DE" w:eastAsia="de-DE" w:bidi="ar-SA"/>
              </w:rPr>
              <w:t>Parameter:</w:t>
            </w:r>
          </w:p>
        </w:tc>
      </w:tr>
      <w:tr w:rsidR="00D9411A">
        <w:tc>
          <w:tcPr>
            <w:tcW w:w="9140" w:type="dxa"/>
            <w:gridSpan w:val="2"/>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713221">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Keine Parameter</w:t>
            </w:r>
          </w:p>
        </w:tc>
      </w:tr>
      <w:tr w:rsidR="00D9411A">
        <w:tc>
          <w:tcPr>
            <w:tcW w:w="9140"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D9411A" w:rsidRDefault="00713221">
            <w:pPr>
              <w:widowControl/>
              <w:jc w:val="both"/>
              <w:rPr>
                <w:rFonts w:ascii="Arial" w:hAnsi="Arial" w:cs="Arial"/>
                <w:b/>
                <w:color w:val="000000"/>
                <w:lang w:val="de-DE" w:eastAsia="de-DE" w:bidi="ar-SA"/>
              </w:rPr>
            </w:pPr>
            <w:r>
              <w:rPr>
                <w:rFonts w:ascii="Arial" w:hAnsi="Arial" w:cs="Arial"/>
                <w:b/>
                <w:color w:val="000000"/>
                <w:lang w:val="de-DE" w:eastAsia="de-DE" w:bidi="ar-SA"/>
              </w:rPr>
              <w:t>Nachbedingung(en)/Rückgabe:</w:t>
            </w:r>
          </w:p>
        </w:tc>
      </w:tr>
      <w:tr w:rsidR="00D9411A" w:rsidRPr="002122B4">
        <w:tc>
          <w:tcPr>
            <w:tcW w:w="9140" w:type="dxa"/>
            <w:gridSpan w:val="2"/>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713221">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Das Graphenelement besitzt nicht länger das Attribut</w:t>
            </w:r>
          </w:p>
        </w:tc>
      </w:tr>
    </w:tbl>
    <w:p w:rsidR="00D9411A" w:rsidRPr="00713221" w:rsidRDefault="00D9411A">
      <w:pPr>
        <w:rPr>
          <w:lang w:val="de-DE"/>
        </w:rPr>
      </w:pPr>
    </w:p>
    <w:tbl>
      <w:tblPr>
        <w:tblW w:w="0" w:type="auto"/>
        <w:tblInd w:w="-7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5" w:type="dxa"/>
          <w:right w:w="0" w:type="dxa"/>
        </w:tblCellMar>
        <w:tblLook w:val="0000"/>
      </w:tblPr>
      <w:tblGrid>
        <w:gridCol w:w="1335"/>
        <w:gridCol w:w="7805"/>
      </w:tblGrid>
      <w:tr w:rsidR="00D9411A">
        <w:tc>
          <w:tcPr>
            <w:tcW w:w="9140" w:type="dxa"/>
            <w:gridSpan w:val="2"/>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713221">
            <w:pPr>
              <w:widowControl/>
              <w:jc w:val="center"/>
              <w:rPr>
                <w:rFonts w:ascii="Arial" w:hAnsi="Arial" w:cs="Arial"/>
                <w:b/>
                <w:color w:val="000000"/>
                <w:lang w:val="de-DE" w:eastAsia="de-DE" w:bidi="ar-SA"/>
              </w:rPr>
            </w:pPr>
            <w:r>
              <w:rPr>
                <w:rFonts w:ascii="Arial" w:hAnsi="Arial" w:cs="Arial"/>
                <w:b/>
                <w:color w:val="000000"/>
                <w:lang w:val="de-DE" w:eastAsia="de-DE" w:bidi="ar-SA"/>
              </w:rPr>
              <w:t xml:space="preserve"> Attribut </w:t>
            </w:r>
            <w:commentRangeStart w:id="25"/>
            <w:r>
              <w:rPr>
                <w:rFonts w:ascii="Arial" w:hAnsi="Arial" w:cs="Arial"/>
                <w:b/>
                <w:color w:val="000000"/>
                <w:lang w:val="de-DE" w:eastAsia="de-DE" w:bidi="ar-SA"/>
              </w:rPr>
              <w:t>ändern</w:t>
            </w:r>
            <w:commentRangeEnd w:id="25"/>
            <w:r w:rsidR="008C34EF">
              <w:rPr>
                <w:rStyle w:val="Kommentarzeichen"/>
                <w:rFonts w:cs="Mangal"/>
              </w:rPr>
              <w:commentReference w:id="25"/>
            </w:r>
          </w:p>
        </w:tc>
      </w:tr>
      <w:tr w:rsidR="00D9411A">
        <w:tc>
          <w:tcPr>
            <w:tcW w:w="1335" w:type="dxa"/>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D9411A" w:rsidRDefault="00713221">
            <w:pPr>
              <w:widowControl/>
              <w:jc w:val="both"/>
              <w:rPr>
                <w:rFonts w:ascii="Arial" w:hAnsi="Arial" w:cs="Arial"/>
                <w:b/>
                <w:color w:val="000000"/>
                <w:lang w:val="de-DE" w:eastAsia="de-DE" w:bidi="ar-SA"/>
              </w:rPr>
            </w:pPr>
            <w:r>
              <w:rPr>
                <w:rFonts w:ascii="Arial" w:hAnsi="Arial" w:cs="Arial"/>
                <w:b/>
                <w:color w:val="000000"/>
                <w:lang w:val="de-DE" w:eastAsia="de-DE" w:bidi="ar-SA"/>
              </w:rPr>
              <w:t>Kennung</w:t>
            </w:r>
          </w:p>
        </w:tc>
        <w:tc>
          <w:tcPr>
            <w:tcW w:w="7805"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713221">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A-4</w:t>
            </w:r>
          </w:p>
        </w:tc>
      </w:tr>
      <w:tr w:rsidR="00D9411A">
        <w:tc>
          <w:tcPr>
            <w:tcW w:w="1335" w:type="dxa"/>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D9411A" w:rsidRDefault="00713221">
            <w:pPr>
              <w:widowControl/>
              <w:jc w:val="both"/>
              <w:rPr>
                <w:rFonts w:ascii="Arial" w:hAnsi="Arial" w:cs="Arial"/>
                <w:b/>
                <w:color w:val="000000"/>
                <w:lang w:val="de-DE" w:eastAsia="de-DE" w:bidi="ar-SA"/>
              </w:rPr>
            </w:pPr>
            <w:r>
              <w:rPr>
                <w:rFonts w:ascii="Arial" w:hAnsi="Arial" w:cs="Arial"/>
                <w:b/>
                <w:color w:val="000000"/>
                <w:lang w:val="de-DE" w:eastAsia="de-DE" w:bidi="ar-SA"/>
              </w:rPr>
              <w:t>Priorität</w:t>
            </w:r>
          </w:p>
        </w:tc>
        <w:tc>
          <w:tcPr>
            <w:tcW w:w="7805"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713221">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mittel</w:t>
            </w:r>
          </w:p>
        </w:tc>
      </w:tr>
      <w:tr w:rsidR="00D9411A">
        <w:tc>
          <w:tcPr>
            <w:tcW w:w="9140"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D9411A" w:rsidRDefault="00713221">
            <w:pPr>
              <w:widowControl/>
              <w:jc w:val="both"/>
              <w:rPr>
                <w:rFonts w:ascii="Arial" w:hAnsi="Arial" w:cs="Arial"/>
                <w:b/>
                <w:color w:val="000000"/>
                <w:lang w:val="de-DE" w:eastAsia="de-DE" w:bidi="ar-SA"/>
              </w:rPr>
            </w:pPr>
            <w:r>
              <w:rPr>
                <w:rFonts w:ascii="Arial" w:hAnsi="Arial" w:cs="Arial"/>
                <w:b/>
                <w:color w:val="000000"/>
                <w:lang w:val="de-DE" w:eastAsia="de-DE" w:bidi="ar-SA"/>
              </w:rPr>
              <w:t>Kurzbeschreibung:</w:t>
            </w:r>
          </w:p>
        </w:tc>
      </w:tr>
      <w:tr w:rsidR="00D9411A" w:rsidRPr="002122B4">
        <w:tc>
          <w:tcPr>
            <w:tcW w:w="9140" w:type="dxa"/>
            <w:gridSpan w:val="2"/>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713221">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 xml:space="preserve">Der Aufruf dieser Funktion </w:t>
            </w:r>
            <w:commentRangeStart w:id="26"/>
            <w:r>
              <w:rPr>
                <w:rFonts w:ascii="Times New Roman" w:hAnsi="Times New Roman" w:cs="Sendnya"/>
                <w:color w:val="000000"/>
                <w:sz w:val="20"/>
                <w:szCs w:val="20"/>
                <w:lang w:val="de-DE" w:eastAsia="de-DE" w:bidi="ar-SA"/>
              </w:rPr>
              <w:t xml:space="preserve">löscht </w:t>
            </w:r>
            <w:commentRangeEnd w:id="26"/>
            <w:r w:rsidR="008C34EF">
              <w:rPr>
                <w:rStyle w:val="Kommentarzeichen"/>
                <w:rFonts w:cs="Mangal"/>
              </w:rPr>
              <w:commentReference w:id="26"/>
            </w:r>
            <w:r>
              <w:rPr>
                <w:rFonts w:ascii="Times New Roman" w:hAnsi="Times New Roman" w:cs="Sendnya"/>
                <w:color w:val="000000"/>
                <w:sz w:val="20"/>
                <w:szCs w:val="20"/>
                <w:lang w:val="de-DE" w:eastAsia="de-DE" w:bidi="ar-SA"/>
              </w:rPr>
              <w:t>ein Attribut eines Graphenelements.</w:t>
            </w:r>
          </w:p>
        </w:tc>
      </w:tr>
      <w:tr w:rsidR="00D9411A">
        <w:tc>
          <w:tcPr>
            <w:tcW w:w="9140"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D9411A" w:rsidRDefault="00713221">
            <w:pPr>
              <w:widowControl/>
              <w:jc w:val="both"/>
              <w:rPr>
                <w:rFonts w:ascii="Arial" w:hAnsi="Arial" w:cs="Arial"/>
                <w:b/>
                <w:color w:val="000000"/>
                <w:lang w:val="de-DE" w:eastAsia="de-DE" w:bidi="ar-SA"/>
              </w:rPr>
            </w:pPr>
            <w:r>
              <w:rPr>
                <w:rFonts w:ascii="Arial" w:hAnsi="Arial" w:cs="Arial"/>
                <w:b/>
                <w:color w:val="000000"/>
                <w:lang w:val="de-DE" w:eastAsia="de-DE" w:bidi="ar-SA"/>
              </w:rPr>
              <w:t>Parameter:</w:t>
            </w:r>
          </w:p>
        </w:tc>
      </w:tr>
      <w:tr w:rsidR="00D9411A">
        <w:tc>
          <w:tcPr>
            <w:tcW w:w="9140" w:type="dxa"/>
            <w:gridSpan w:val="2"/>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713221">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Keine Parameter</w:t>
            </w:r>
          </w:p>
        </w:tc>
      </w:tr>
      <w:tr w:rsidR="00D9411A">
        <w:tc>
          <w:tcPr>
            <w:tcW w:w="9140"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D9411A" w:rsidRDefault="00713221">
            <w:pPr>
              <w:widowControl/>
              <w:jc w:val="both"/>
              <w:rPr>
                <w:rFonts w:ascii="Arial" w:hAnsi="Arial" w:cs="Arial"/>
                <w:b/>
                <w:color w:val="000000"/>
                <w:lang w:val="de-DE" w:eastAsia="de-DE" w:bidi="ar-SA"/>
              </w:rPr>
            </w:pPr>
            <w:r>
              <w:rPr>
                <w:rFonts w:ascii="Arial" w:hAnsi="Arial" w:cs="Arial"/>
                <w:b/>
                <w:color w:val="000000"/>
                <w:lang w:val="de-DE" w:eastAsia="de-DE" w:bidi="ar-SA"/>
              </w:rPr>
              <w:t>Nachbedingung(en)/Rückgabe:</w:t>
            </w:r>
          </w:p>
        </w:tc>
      </w:tr>
      <w:tr w:rsidR="00D9411A" w:rsidRPr="002122B4">
        <w:tc>
          <w:tcPr>
            <w:tcW w:w="9140" w:type="dxa"/>
            <w:gridSpan w:val="2"/>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713221">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Der Wert des Attributs ist geändert.</w:t>
            </w:r>
          </w:p>
        </w:tc>
      </w:tr>
    </w:tbl>
    <w:p w:rsidR="00D9411A" w:rsidRPr="00713221" w:rsidRDefault="00D9411A">
      <w:pPr>
        <w:rPr>
          <w:lang w:val="de-DE"/>
        </w:rPr>
      </w:pPr>
    </w:p>
    <w:tbl>
      <w:tblPr>
        <w:tblW w:w="0" w:type="auto"/>
        <w:tblInd w:w="-7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5" w:type="dxa"/>
          <w:right w:w="0" w:type="dxa"/>
        </w:tblCellMar>
        <w:tblLook w:val="0000"/>
      </w:tblPr>
      <w:tblGrid>
        <w:gridCol w:w="1335"/>
        <w:gridCol w:w="7805"/>
      </w:tblGrid>
      <w:tr w:rsidR="00D9411A">
        <w:tc>
          <w:tcPr>
            <w:tcW w:w="9140" w:type="dxa"/>
            <w:gridSpan w:val="2"/>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713221">
            <w:pPr>
              <w:widowControl/>
              <w:jc w:val="center"/>
              <w:rPr>
                <w:rFonts w:ascii="Arial" w:hAnsi="Arial" w:cs="Arial"/>
                <w:b/>
                <w:color w:val="000000"/>
                <w:lang w:val="de-DE" w:eastAsia="de-DE" w:bidi="ar-SA"/>
              </w:rPr>
            </w:pPr>
            <w:r>
              <w:rPr>
                <w:rFonts w:ascii="Arial" w:hAnsi="Arial" w:cs="Arial"/>
                <w:b/>
                <w:color w:val="000000"/>
                <w:lang w:val="de-DE" w:eastAsia="de-DE" w:bidi="ar-SA"/>
              </w:rPr>
              <w:t xml:space="preserve"> Attribut abfragen</w:t>
            </w:r>
          </w:p>
        </w:tc>
      </w:tr>
      <w:tr w:rsidR="00D9411A">
        <w:tc>
          <w:tcPr>
            <w:tcW w:w="1335" w:type="dxa"/>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D9411A" w:rsidRDefault="00713221">
            <w:pPr>
              <w:widowControl/>
              <w:jc w:val="both"/>
              <w:rPr>
                <w:rFonts w:ascii="Arial" w:hAnsi="Arial" w:cs="Arial"/>
                <w:b/>
                <w:color w:val="000000"/>
                <w:lang w:val="de-DE" w:eastAsia="de-DE" w:bidi="ar-SA"/>
              </w:rPr>
            </w:pPr>
            <w:r>
              <w:rPr>
                <w:rFonts w:ascii="Arial" w:hAnsi="Arial" w:cs="Arial"/>
                <w:b/>
                <w:color w:val="000000"/>
                <w:lang w:val="de-DE" w:eastAsia="de-DE" w:bidi="ar-SA"/>
              </w:rPr>
              <w:t>Kennung</w:t>
            </w:r>
          </w:p>
        </w:tc>
        <w:tc>
          <w:tcPr>
            <w:tcW w:w="7805"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713221">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A-5</w:t>
            </w:r>
          </w:p>
        </w:tc>
      </w:tr>
      <w:tr w:rsidR="00D9411A">
        <w:tc>
          <w:tcPr>
            <w:tcW w:w="1335" w:type="dxa"/>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D9411A" w:rsidRDefault="00713221">
            <w:pPr>
              <w:widowControl/>
              <w:jc w:val="both"/>
              <w:rPr>
                <w:rFonts w:ascii="Arial" w:hAnsi="Arial" w:cs="Arial"/>
                <w:b/>
                <w:color w:val="000000"/>
                <w:lang w:val="de-DE" w:eastAsia="de-DE" w:bidi="ar-SA"/>
              </w:rPr>
            </w:pPr>
            <w:r>
              <w:rPr>
                <w:rFonts w:ascii="Arial" w:hAnsi="Arial" w:cs="Arial"/>
                <w:b/>
                <w:color w:val="000000"/>
                <w:lang w:val="de-DE" w:eastAsia="de-DE" w:bidi="ar-SA"/>
              </w:rPr>
              <w:t>Priorität</w:t>
            </w:r>
          </w:p>
        </w:tc>
        <w:tc>
          <w:tcPr>
            <w:tcW w:w="7805"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713221">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mittel</w:t>
            </w:r>
          </w:p>
        </w:tc>
      </w:tr>
      <w:tr w:rsidR="00D9411A">
        <w:tc>
          <w:tcPr>
            <w:tcW w:w="9140"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D9411A" w:rsidRDefault="00713221">
            <w:pPr>
              <w:widowControl/>
              <w:jc w:val="both"/>
              <w:rPr>
                <w:rFonts w:ascii="Arial" w:hAnsi="Arial" w:cs="Arial"/>
                <w:b/>
                <w:color w:val="000000"/>
                <w:lang w:val="de-DE" w:eastAsia="de-DE" w:bidi="ar-SA"/>
              </w:rPr>
            </w:pPr>
            <w:r>
              <w:rPr>
                <w:rFonts w:ascii="Arial" w:hAnsi="Arial" w:cs="Arial"/>
                <w:b/>
                <w:color w:val="000000"/>
                <w:lang w:val="de-DE" w:eastAsia="de-DE" w:bidi="ar-SA"/>
              </w:rPr>
              <w:t>Kurzbeschreibung:</w:t>
            </w:r>
          </w:p>
        </w:tc>
      </w:tr>
      <w:tr w:rsidR="00D9411A" w:rsidRPr="002122B4">
        <w:tc>
          <w:tcPr>
            <w:tcW w:w="9140" w:type="dxa"/>
            <w:gridSpan w:val="2"/>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713221">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Der Aufruf dieser Funktion sucht ein Attribut eines Graphenelements und gibt dieses im Erfolgsfall zurück.</w:t>
            </w:r>
          </w:p>
        </w:tc>
      </w:tr>
      <w:tr w:rsidR="00D9411A">
        <w:tc>
          <w:tcPr>
            <w:tcW w:w="9140"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D9411A" w:rsidRDefault="00713221">
            <w:pPr>
              <w:widowControl/>
              <w:jc w:val="both"/>
              <w:rPr>
                <w:rFonts w:ascii="Arial" w:hAnsi="Arial" w:cs="Arial"/>
                <w:b/>
                <w:color w:val="000000"/>
                <w:lang w:val="de-DE" w:eastAsia="de-DE" w:bidi="ar-SA"/>
              </w:rPr>
            </w:pPr>
            <w:r>
              <w:rPr>
                <w:rFonts w:ascii="Arial" w:hAnsi="Arial" w:cs="Arial"/>
                <w:b/>
                <w:color w:val="000000"/>
                <w:lang w:val="de-DE" w:eastAsia="de-DE" w:bidi="ar-SA"/>
              </w:rPr>
              <w:t>Parameter:</w:t>
            </w:r>
          </w:p>
        </w:tc>
      </w:tr>
      <w:tr w:rsidR="00D9411A" w:rsidRPr="002122B4">
        <w:tc>
          <w:tcPr>
            <w:tcW w:w="9140" w:type="dxa"/>
            <w:gridSpan w:val="2"/>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713221">
            <w:pPr>
              <w:widowControl/>
              <w:jc w:val="both"/>
              <w:rPr>
                <w:rFonts w:ascii="Times New Roman" w:hAnsi="Times New Roman" w:cs="Sendnya"/>
                <w:color w:val="000000"/>
                <w:sz w:val="20"/>
                <w:szCs w:val="20"/>
                <w:lang w:val="de-DE" w:eastAsia="de-DE" w:bidi="ar-SA"/>
              </w:rPr>
            </w:pPr>
            <w:commentRangeStart w:id="27"/>
            <w:r>
              <w:rPr>
                <w:rFonts w:ascii="Times New Roman" w:hAnsi="Times New Roman" w:cs="Sendnya"/>
                <w:color w:val="000000"/>
                <w:sz w:val="20"/>
                <w:szCs w:val="20"/>
                <w:lang w:val="de-DE" w:eastAsia="de-DE" w:bidi="ar-SA"/>
              </w:rPr>
              <w:t>Der Typ, den das Attribut besitzen muss.</w:t>
            </w:r>
            <w:commentRangeEnd w:id="27"/>
            <w:r w:rsidR="008C34EF">
              <w:rPr>
                <w:rStyle w:val="Kommentarzeichen"/>
                <w:rFonts w:cs="Mangal"/>
              </w:rPr>
              <w:commentReference w:id="27"/>
            </w:r>
          </w:p>
        </w:tc>
      </w:tr>
      <w:tr w:rsidR="00D9411A">
        <w:tc>
          <w:tcPr>
            <w:tcW w:w="9140"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D9411A" w:rsidRDefault="00713221">
            <w:pPr>
              <w:widowControl/>
              <w:jc w:val="both"/>
              <w:rPr>
                <w:rFonts w:ascii="Arial" w:hAnsi="Arial" w:cs="Arial"/>
                <w:b/>
                <w:color w:val="000000"/>
                <w:lang w:val="de-DE" w:eastAsia="de-DE" w:bidi="ar-SA"/>
              </w:rPr>
            </w:pPr>
            <w:r>
              <w:rPr>
                <w:rFonts w:ascii="Arial" w:hAnsi="Arial" w:cs="Arial"/>
                <w:b/>
                <w:color w:val="000000"/>
                <w:lang w:val="de-DE" w:eastAsia="de-DE" w:bidi="ar-SA"/>
              </w:rPr>
              <w:t>Nachbedingung(en)/Rückgabe:</w:t>
            </w:r>
          </w:p>
        </w:tc>
      </w:tr>
      <w:tr w:rsidR="00D9411A" w:rsidRPr="002122B4">
        <w:trPr>
          <w:trHeight w:val="501"/>
        </w:trPr>
        <w:tc>
          <w:tcPr>
            <w:tcW w:w="9140" w:type="dxa"/>
            <w:gridSpan w:val="2"/>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713221">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Eine Liste mit gefundenen Attributen. Falls kein Attribut gefunden werden konnte, liefert die Fun</w:t>
            </w:r>
            <w:ins w:id="28" w:author="MathiasSchneider" w:date="2015-04-14T23:26:00Z">
              <w:r w:rsidR="008C34EF">
                <w:rPr>
                  <w:rFonts w:ascii="Times New Roman" w:hAnsi="Times New Roman" w:cs="Sendnya"/>
                  <w:color w:val="000000"/>
                  <w:sz w:val="20"/>
                  <w:szCs w:val="20"/>
                  <w:lang w:val="de-DE" w:eastAsia="de-DE" w:bidi="ar-SA"/>
                </w:rPr>
                <w:t>kt</w:t>
              </w:r>
            </w:ins>
            <w:del w:id="29" w:author="MathiasSchneider" w:date="2015-04-14T23:26:00Z">
              <w:r w:rsidDel="008C34EF">
                <w:rPr>
                  <w:rFonts w:ascii="Times New Roman" w:hAnsi="Times New Roman" w:cs="Sendnya"/>
                  <w:color w:val="000000"/>
                  <w:sz w:val="20"/>
                  <w:szCs w:val="20"/>
                  <w:lang w:val="de-DE" w:eastAsia="de-DE" w:bidi="ar-SA"/>
                </w:rPr>
                <w:delText>tk</w:delText>
              </w:r>
            </w:del>
            <w:r>
              <w:rPr>
                <w:rFonts w:ascii="Times New Roman" w:hAnsi="Times New Roman" w:cs="Sendnya"/>
                <w:color w:val="000000"/>
                <w:sz w:val="20"/>
                <w:szCs w:val="20"/>
                <w:lang w:val="de-DE" w:eastAsia="de-DE" w:bidi="ar-SA"/>
              </w:rPr>
              <w:t>ion einen Null-Wert zurück.</w:t>
            </w:r>
          </w:p>
        </w:tc>
      </w:tr>
    </w:tbl>
    <w:p w:rsidR="00D9411A" w:rsidRPr="00713221" w:rsidRDefault="00D9411A">
      <w:pPr>
        <w:rPr>
          <w:lang w:val="de-DE"/>
        </w:rPr>
      </w:pPr>
    </w:p>
    <w:tbl>
      <w:tblPr>
        <w:tblW w:w="0" w:type="auto"/>
        <w:tblInd w:w="-7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5" w:type="dxa"/>
          <w:right w:w="0" w:type="dxa"/>
        </w:tblCellMar>
        <w:tblLook w:val="0000"/>
      </w:tblPr>
      <w:tblGrid>
        <w:gridCol w:w="1335"/>
        <w:gridCol w:w="7805"/>
      </w:tblGrid>
      <w:tr w:rsidR="00D9411A">
        <w:tc>
          <w:tcPr>
            <w:tcW w:w="9140" w:type="dxa"/>
            <w:gridSpan w:val="2"/>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713221">
            <w:pPr>
              <w:widowControl/>
              <w:jc w:val="center"/>
              <w:rPr>
                <w:rFonts w:ascii="Arial" w:hAnsi="Arial" w:cs="Arial"/>
                <w:b/>
                <w:color w:val="000000"/>
                <w:lang w:val="de-DE" w:eastAsia="de-DE" w:bidi="ar-SA"/>
              </w:rPr>
            </w:pPr>
            <w:r>
              <w:rPr>
                <w:rFonts w:ascii="Arial" w:hAnsi="Arial" w:cs="Arial"/>
                <w:b/>
                <w:color w:val="000000"/>
                <w:lang w:val="de-DE" w:eastAsia="de-DE" w:bidi="ar-SA"/>
              </w:rPr>
              <w:t xml:space="preserve"> Kante erstellen</w:t>
            </w:r>
          </w:p>
        </w:tc>
      </w:tr>
      <w:tr w:rsidR="00D9411A">
        <w:tc>
          <w:tcPr>
            <w:tcW w:w="1335" w:type="dxa"/>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D9411A" w:rsidRDefault="00713221">
            <w:pPr>
              <w:widowControl/>
              <w:jc w:val="both"/>
              <w:rPr>
                <w:rFonts w:ascii="Arial" w:hAnsi="Arial" w:cs="Arial"/>
                <w:b/>
                <w:color w:val="000000"/>
                <w:lang w:val="de-DE" w:eastAsia="de-DE" w:bidi="ar-SA"/>
              </w:rPr>
            </w:pPr>
            <w:r>
              <w:rPr>
                <w:rFonts w:ascii="Arial" w:hAnsi="Arial" w:cs="Arial"/>
                <w:b/>
                <w:color w:val="000000"/>
                <w:lang w:val="de-DE" w:eastAsia="de-DE" w:bidi="ar-SA"/>
              </w:rPr>
              <w:t>Kennung</w:t>
            </w:r>
          </w:p>
        </w:tc>
        <w:tc>
          <w:tcPr>
            <w:tcW w:w="7805"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713221">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KA-1</w:t>
            </w:r>
          </w:p>
        </w:tc>
      </w:tr>
      <w:tr w:rsidR="00D9411A">
        <w:tc>
          <w:tcPr>
            <w:tcW w:w="1335" w:type="dxa"/>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D9411A" w:rsidRDefault="00713221">
            <w:pPr>
              <w:widowControl/>
              <w:jc w:val="both"/>
              <w:rPr>
                <w:rFonts w:ascii="Arial" w:hAnsi="Arial" w:cs="Arial"/>
                <w:b/>
                <w:color w:val="000000"/>
                <w:lang w:val="de-DE" w:eastAsia="de-DE" w:bidi="ar-SA"/>
              </w:rPr>
            </w:pPr>
            <w:r>
              <w:rPr>
                <w:rFonts w:ascii="Arial" w:hAnsi="Arial" w:cs="Arial"/>
                <w:b/>
                <w:color w:val="000000"/>
                <w:lang w:val="de-DE" w:eastAsia="de-DE" w:bidi="ar-SA"/>
              </w:rPr>
              <w:t>Priorität</w:t>
            </w:r>
          </w:p>
        </w:tc>
        <w:tc>
          <w:tcPr>
            <w:tcW w:w="7805"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713221">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hoch</w:t>
            </w:r>
          </w:p>
        </w:tc>
      </w:tr>
      <w:tr w:rsidR="00D9411A">
        <w:tc>
          <w:tcPr>
            <w:tcW w:w="9140"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D9411A" w:rsidRDefault="00713221">
            <w:pPr>
              <w:widowControl/>
              <w:jc w:val="both"/>
              <w:rPr>
                <w:rFonts w:ascii="Arial" w:hAnsi="Arial" w:cs="Arial"/>
                <w:b/>
                <w:color w:val="000000"/>
                <w:lang w:val="de-DE" w:eastAsia="de-DE" w:bidi="ar-SA"/>
              </w:rPr>
            </w:pPr>
            <w:r>
              <w:rPr>
                <w:rFonts w:ascii="Arial" w:hAnsi="Arial" w:cs="Arial"/>
                <w:b/>
                <w:color w:val="000000"/>
                <w:lang w:val="de-DE" w:eastAsia="de-DE" w:bidi="ar-SA"/>
              </w:rPr>
              <w:t>Kurzbeschreibung:</w:t>
            </w:r>
          </w:p>
        </w:tc>
      </w:tr>
      <w:tr w:rsidR="00D9411A" w:rsidRPr="002122B4">
        <w:tc>
          <w:tcPr>
            <w:tcW w:w="9140" w:type="dxa"/>
            <w:gridSpan w:val="2"/>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713221">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Der Aufruf dieser Funktion erstellt ein neues Objekt vom Typ Kante.</w:t>
            </w:r>
          </w:p>
        </w:tc>
      </w:tr>
      <w:tr w:rsidR="00D9411A">
        <w:tc>
          <w:tcPr>
            <w:tcW w:w="9140"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D9411A" w:rsidRDefault="00713221">
            <w:pPr>
              <w:widowControl/>
              <w:jc w:val="both"/>
              <w:rPr>
                <w:rFonts w:ascii="Arial" w:hAnsi="Arial" w:cs="Arial"/>
                <w:b/>
                <w:color w:val="000000"/>
                <w:lang w:val="de-DE" w:eastAsia="de-DE" w:bidi="ar-SA"/>
              </w:rPr>
            </w:pPr>
            <w:r>
              <w:rPr>
                <w:rFonts w:ascii="Arial" w:hAnsi="Arial" w:cs="Arial"/>
                <w:b/>
                <w:color w:val="000000"/>
                <w:lang w:val="de-DE" w:eastAsia="de-DE" w:bidi="ar-SA"/>
              </w:rPr>
              <w:t>Parameter:</w:t>
            </w:r>
          </w:p>
        </w:tc>
      </w:tr>
      <w:tr w:rsidR="00D9411A">
        <w:tc>
          <w:tcPr>
            <w:tcW w:w="9140" w:type="dxa"/>
            <w:gridSpan w:val="2"/>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713221">
            <w:pPr>
              <w:widowControl/>
              <w:jc w:val="both"/>
              <w:rPr>
                <w:rFonts w:ascii="Times New Roman" w:hAnsi="Times New Roman" w:cs="Sendnya"/>
                <w:color w:val="000000"/>
                <w:sz w:val="20"/>
                <w:szCs w:val="20"/>
                <w:lang w:val="de-DE" w:eastAsia="de-DE" w:bidi="ar-SA"/>
              </w:rPr>
            </w:pPr>
            <w:commentRangeStart w:id="30"/>
            <w:r>
              <w:rPr>
                <w:rFonts w:ascii="Times New Roman" w:hAnsi="Times New Roman" w:cs="Sendnya"/>
                <w:color w:val="000000"/>
                <w:sz w:val="20"/>
                <w:szCs w:val="20"/>
                <w:lang w:val="de-DE" w:eastAsia="de-DE" w:bidi="ar-SA"/>
              </w:rPr>
              <w:t>Keine Parameter</w:t>
            </w:r>
            <w:commentRangeEnd w:id="30"/>
            <w:r w:rsidR="008C34EF">
              <w:rPr>
                <w:rStyle w:val="Kommentarzeichen"/>
                <w:rFonts w:cs="Mangal"/>
              </w:rPr>
              <w:commentReference w:id="30"/>
            </w:r>
          </w:p>
        </w:tc>
      </w:tr>
      <w:tr w:rsidR="00D9411A">
        <w:tc>
          <w:tcPr>
            <w:tcW w:w="9140"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D9411A" w:rsidRDefault="00713221">
            <w:pPr>
              <w:widowControl/>
              <w:jc w:val="both"/>
              <w:rPr>
                <w:rFonts w:ascii="Arial" w:hAnsi="Arial" w:cs="Arial"/>
                <w:b/>
                <w:color w:val="000000"/>
                <w:lang w:val="de-DE" w:eastAsia="de-DE" w:bidi="ar-SA"/>
              </w:rPr>
            </w:pPr>
            <w:r>
              <w:rPr>
                <w:rFonts w:ascii="Arial" w:hAnsi="Arial" w:cs="Arial"/>
                <w:b/>
                <w:color w:val="000000"/>
                <w:lang w:val="de-DE" w:eastAsia="de-DE" w:bidi="ar-SA"/>
              </w:rPr>
              <w:t>Nachbedingung(en)/Rückgabe:</w:t>
            </w:r>
          </w:p>
        </w:tc>
      </w:tr>
      <w:tr w:rsidR="00D9411A" w:rsidRPr="002122B4">
        <w:tc>
          <w:tcPr>
            <w:tcW w:w="9140" w:type="dxa"/>
            <w:gridSpan w:val="2"/>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713221">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Ein gültiges Kante Objekt wurde erstellt.</w:t>
            </w:r>
          </w:p>
        </w:tc>
      </w:tr>
    </w:tbl>
    <w:p w:rsidR="00D9411A" w:rsidRPr="00713221" w:rsidRDefault="00D9411A">
      <w:pPr>
        <w:rPr>
          <w:lang w:val="de-DE"/>
        </w:rPr>
      </w:pPr>
    </w:p>
    <w:tbl>
      <w:tblPr>
        <w:tblW w:w="0" w:type="auto"/>
        <w:tblInd w:w="-7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5" w:type="dxa"/>
          <w:right w:w="0" w:type="dxa"/>
        </w:tblCellMar>
        <w:tblLook w:val="0000"/>
      </w:tblPr>
      <w:tblGrid>
        <w:gridCol w:w="1335"/>
        <w:gridCol w:w="7805"/>
      </w:tblGrid>
      <w:tr w:rsidR="00D9411A">
        <w:tc>
          <w:tcPr>
            <w:tcW w:w="9140" w:type="dxa"/>
            <w:gridSpan w:val="2"/>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713221">
            <w:pPr>
              <w:widowControl/>
              <w:jc w:val="center"/>
              <w:rPr>
                <w:rFonts w:ascii="Arial" w:hAnsi="Arial" w:cs="Arial"/>
                <w:b/>
                <w:color w:val="000000"/>
                <w:lang w:val="de-DE" w:eastAsia="de-DE" w:bidi="ar-SA"/>
              </w:rPr>
            </w:pPr>
            <w:r>
              <w:rPr>
                <w:rFonts w:ascii="Arial" w:hAnsi="Arial" w:cs="Arial"/>
                <w:b/>
                <w:color w:val="000000"/>
                <w:lang w:val="de-DE" w:eastAsia="de-DE" w:bidi="ar-SA"/>
              </w:rPr>
              <w:lastRenderedPageBreak/>
              <w:t xml:space="preserve"> Kante löschen</w:t>
            </w:r>
          </w:p>
        </w:tc>
      </w:tr>
      <w:tr w:rsidR="00D9411A">
        <w:tc>
          <w:tcPr>
            <w:tcW w:w="1335" w:type="dxa"/>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D9411A" w:rsidRDefault="00713221">
            <w:pPr>
              <w:widowControl/>
              <w:jc w:val="both"/>
              <w:rPr>
                <w:rFonts w:ascii="Arial" w:hAnsi="Arial" w:cs="Arial"/>
                <w:b/>
                <w:color w:val="000000"/>
                <w:lang w:val="de-DE" w:eastAsia="de-DE" w:bidi="ar-SA"/>
              </w:rPr>
            </w:pPr>
            <w:r>
              <w:rPr>
                <w:rFonts w:ascii="Arial" w:hAnsi="Arial" w:cs="Arial"/>
                <w:b/>
                <w:color w:val="000000"/>
                <w:lang w:val="de-DE" w:eastAsia="de-DE" w:bidi="ar-SA"/>
              </w:rPr>
              <w:t>Kennung</w:t>
            </w:r>
          </w:p>
        </w:tc>
        <w:tc>
          <w:tcPr>
            <w:tcW w:w="7805"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713221">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KA-2</w:t>
            </w:r>
          </w:p>
        </w:tc>
      </w:tr>
      <w:tr w:rsidR="00D9411A">
        <w:tc>
          <w:tcPr>
            <w:tcW w:w="1335" w:type="dxa"/>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D9411A" w:rsidRDefault="00713221">
            <w:pPr>
              <w:widowControl/>
              <w:jc w:val="both"/>
              <w:rPr>
                <w:rFonts w:ascii="Arial" w:hAnsi="Arial" w:cs="Arial"/>
                <w:b/>
                <w:color w:val="000000"/>
                <w:lang w:val="de-DE" w:eastAsia="de-DE" w:bidi="ar-SA"/>
              </w:rPr>
            </w:pPr>
            <w:r>
              <w:rPr>
                <w:rFonts w:ascii="Arial" w:hAnsi="Arial" w:cs="Arial"/>
                <w:b/>
                <w:color w:val="000000"/>
                <w:lang w:val="de-DE" w:eastAsia="de-DE" w:bidi="ar-SA"/>
              </w:rPr>
              <w:t>Priorität</w:t>
            </w:r>
          </w:p>
        </w:tc>
        <w:tc>
          <w:tcPr>
            <w:tcW w:w="7805"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713221">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mittel</w:t>
            </w:r>
          </w:p>
        </w:tc>
      </w:tr>
      <w:tr w:rsidR="00D9411A">
        <w:tc>
          <w:tcPr>
            <w:tcW w:w="9140"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D9411A" w:rsidRDefault="00713221">
            <w:pPr>
              <w:widowControl/>
              <w:jc w:val="both"/>
              <w:rPr>
                <w:rFonts w:ascii="Arial" w:hAnsi="Arial" w:cs="Arial"/>
                <w:b/>
                <w:color w:val="000000"/>
                <w:lang w:val="de-DE" w:eastAsia="de-DE" w:bidi="ar-SA"/>
              </w:rPr>
            </w:pPr>
            <w:r>
              <w:rPr>
                <w:rFonts w:ascii="Arial" w:hAnsi="Arial" w:cs="Arial"/>
                <w:b/>
                <w:color w:val="000000"/>
                <w:lang w:val="de-DE" w:eastAsia="de-DE" w:bidi="ar-SA"/>
              </w:rPr>
              <w:t>Kurzbeschreibung:</w:t>
            </w:r>
          </w:p>
        </w:tc>
      </w:tr>
      <w:tr w:rsidR="00D9411A" w:rsidRPr="002122B4">
        <w:tc>
          <w:tcPr>
            <w:tcW w:w="9140" w:type="dxa"/>
            <w:gridSpan w:val="2"/>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713221">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Der Aufruf dieser Funktion entfernt die Kante.</w:t>
            </w:r>
          </w:p>
        </w:tc>
      </w:tr>
      <w:tr w:rsidR="00D9411A">
        <w:tc>
          <w:tcPr>
            <w:tcW w:w="9140"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D9411A" w:rsidRDefault="00713221">
            <w:pPr>
              <w:widowControl/>
              <w:jc w:val="both"/>
              <w:rPr>
                <w:rFonts w:ascii="Arial" w:hAnsi="Arial" w:cs="Arial"/>
                <w:b/>
                <w:color w:val="000000"/>
                <w:lang w:val="de-DE" w:eastAsia="de-DE" w:bidi="ar-SA"/>
              </w:rPr>
            </w:pPr>
            <w:r>
              <w:rPr>
                <w:rFonts w:ascii="Arial" w:hAnsi="Arial" w:cs="Arial"/>
                <w:b/>
                <w:color w:val="000000"/>
                <w:lang w:val="de-DE" w:eastAsia="de-DE" w:bidi="ar-SA"/>
              </w:rPr>
              <w:t>Parameter:</w:t>
            </w:r>
          </w:p>
        </w:tc>
      </w:tr>
      <w:tr w:rsidR="00D9411A">
        <w:tc>
          <w:tcPr>
            <w:tcW w:w="9140" w:type="dxa"/>
            <w:gridSpan w:val="2"/>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713221">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Keine Parameter</w:t>
            </w:r>
          </w:p>
        </w:tc>
      </w:tr>
      <w:tr w:rsidR="00D9411A">
        <w:tc>
          <w:tcPr>
            <w:tcW w:w="9140"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D9411A" w:rsidRDefault="00713221">
            <w:pPr>
              <w:widowControl/>
              <w:jc w:val="both"/>
              <w:rPr>
                <w:rFonts w:ascii="Arial" w:hAnsi="Arial" w:cs="Arial"/>
                <w:b/>
                <w:color w:val="000000"/>
                <w:lang w:val="de-DE" w:eastAsia="de-DE" w:bidi="ar-SA"/>
              </w:rPr>
            </w:pPr>
            <w:r>
              <w:rPr>
                <w:rFonts w:ascii="Arial" w:hAnsi="Arial" w:cs="Arial"/>
                <w:b/>
                <w:color w:val="000000"/>
                <w:lang w:val="de-DE" w:eastAsia="de-DE" w:bidi="ar-SA"/>
              </w:rPr>
              <w:t>Nachbedingung(en)/Rückgabe:</w:t>
            </w:r>
          </w:p>
        </w:tc>
      </w:tr>
      <w:tr w:rsidR="00D9411A">
        <w:tc>
          <w:tcPr>
            <w:tcW w:w="9140" w:type="dxa"/>
            <w:gridSpan w:val="2"/>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713221">
            <w:pPr>
              <w:widowControl/>
              <w:jc w:val="both"/>
              <w:rPr>
                <w:rFonts w:ascii="Times New Roman" w:hAnsi="Times New Roman" w:cs="Sendnya"/>
                <w:color w:val="000000"/>
                <w:sz w:val="20"/>
                <w:szCs w:val="20"/>
                <w:lang w:val="de-DE" w:eastAsia="de-DE" w:bidi="ar-SA"/>
              </w:rPr>
            </w:pPr>
            <w:commentRangeStart w:id="31"/>
            <w:r>
              <w:rPr>
                <w:rFonts w:ascii="Times New Roman" w:hAnsi="Times New Roman" w:cs="Sendnya"/>
                <w:color w:val="000000"/>
                <w:sz w:val="20"/>
                <w:szCs w:val="20"/>
                <w:lang w:val="de-DE" w:eastAsia="de-DE" w:bidi="ar-SA"/>
              </w:rPr>
              <w:t>Die Kante ist gelöscht.</w:t>
            </w:r>
            <w:commentRangeEnd w:id="31"/>
            <w:r w:rsidR="00857563">
              <w:rPr>
                <w:rStyle w:val="Kommentarzeichen"/>
                <w:rFonts w:cs="Mangal"/>
              </w:rPr>
              <w:commentReference w:id="31"/>
            </w:r>
          </w:p>
        </w:tc>
      </w:tr>
    </w:tbl>
    <w:p w:rsidR="00D9411A" w:rsidRDefault="00D9411A"/>
    <w:tbl>
      <w:tblPr>
        <w:tblW w:w="0" w:type="auto"/>
        <w:tblInd w:w="-7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5" w:type="dxa"/>
          <w:right w:w="0" w:type="dxa"/>
        </w:tblCellMar>
        <w:tblLook w:val="0000"/>
      </w:tblPr>
      <w:tblGrid>
        <w:gridCol w:w="1335"/>
        <w:gridCol w:w="7805"/>
      </w:tblGrid>
      <w:tr w:rsidR="00713221" w:rsidTr="00713221">
        <w:tc>
          <w:tcPr>
            <w:tcW w:w="9140" w:type="dxa"/>
            <w:gridSpan w:val="2"/>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713221" w:rsidRDefault="00713221" w:rsidP="00713221">
            <w:pPr>
              <w:widowControl/>
              <w:jc w:val="center"/>
              <w:rPr>
                <w:rFonts w:ascii="Arial" w:hAnsi="Arial" w:cs="Arial"/>
                <w:b/>
                <w:color w:val="000000"/>
                <w:lang w:val="de-DE" w:eastAsia="de-DE" w:bidi="ar-SA"/>
              </w:rPr>
            </w:pPr>
            <w:r>
              <w:rPr>
                <w:rFonts w:ascii="Arial" w:hAnsi="Arial" w:cs="Arial"/>
                <w:b/>
                <w:color w:val="000000"/>
                <w:lang w:val="de-DE" w:eastAsia="de-DE" w:bidi="ar-SA"/>
              </w:rPr>
              <w:t>Kante ändern</w:t>
            </w:r>
          </w:p>
        </w:tc>
      </w:tr>
      <w:tr w:rsidR="00713221" w:rsidTr="00713221">
        <w:tc>
          <w:tcPr>
            <w:tcW w:w="1335" w:type="dxa"/>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713221" w:rsidRDefault="00713221" w:rsidP="00713221">
            <w:pPr>
              <w:widowControl/>
              <w:jc w:val="both"/>
              <w:rPr>
                <w:rFonts w:ascii="Arial" w:hAnsi="Arial" w:cs="Arial"/>
                <w:b/>
                <w:color w:val="000000"/>
                <w:lang w:val="de-DE" w:eastAsia="de-DE" w:bidi="ar-SA"/>
              </w:rPr>
            </w:pPr>
            <w:r>
              <w:rPr>
                <w:rFonts w:ascii="Arial" w:hAnsi="Arial" w:cs="Arial"/>
                <w:b/>
                <w:color w:val="000000"/>
                <w:lang w:val="de-DE" w:eastAsia="de-DE" w:bidi="ar-SA"/>
              </w:rPr>
              <w:t>Kennung</w:t>
            </w:r>
          </w:p>
        </w:tc>
        <w:tc>
          <w:tcPr>
            <w:tcW w:w="7805"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713221" w:rsidRDefault="00713221" w:rsidP="00713221">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KA-3</w:t>
            </w:r>
          </w:p>
        </w:tc>
      </w:tr>
      <w:tr w:rsidR="00713221" w:rsidTr="00713221">
        <w:tc>
          <w:tcPr>
            <w:tcW w:w="1335" w:type="dxa"/>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713221" w:rsidRDefault="00713221" w:rsidP="00713221">
            <w:pPr>
              <w:widowControl/>
              <w:jc w:val="both"/>
              <w:rPr>
                <w:rFonts w:ascii="Arial" w:hAnsi="Arial" w:cs="Arial"/>
                <w:b/>
                <w:color w:val="000000"/>
                <w:lang w:val="de-DE" w:eastAsia="de-DE" w:bidi="ar-SA"/>
              </w:rPr>
            </w:pPr>
            <w:r>
              <w:rPr>
                <w:rFonts w:ascii="Arial" w:hAnsi="Arial" w:cs="Arial"/>
                <w:b/>
                <w:color w:val="000000"/>
                <w:lang w:val="de-DE" w:eastAsia="de-DE" w:bidi="ar-SA"/>
              </w:rPr>
              <w:t>Priorität</w:t>
            </w:r>
          </w:p>
        </w:tc>
        <w:tc>
          <w:tcPr>
            <w:tcW w:w="7805"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713221" w:rsidRDefault="00713221" w:rsidP="00713221">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hoch</w:t>
            </w:r>
          </w:p>
        </w:tc>
      </w:tr>
      <w:tr w:rsidR="00713221" w:rsidTr="00713221">
        <w:tc>
          <w:tcPr>
            <w:tcW w:w="9140"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713221" w:rsidRDefault="00713221" w:rsidP="00713221">
            <w:pPr>
              <w:widowControl/>
              <w:jc w:val="both"/>
              <w:rPr>
                <w:rFonts w:ascii="Arial" w:hAnsi="Arial" w:cs="Arial"/>
                <w:b/>
                <w:color w:val="000000"/>
                <w:lang w:val="de-DE" w:eastAsia="de-DE" w:bidi="ar-SA"/>
              </w:rPr>
            </w:pPr>
            <w:r>
              <w:rPr>
                <w:rFonts w:ascii="Arial" w:hAnsi="Arial" w:cs="Arial"/>
                <w:b/>
                <w:color w:val="000000"/>
                <w:lang w:val="de-DE" w:eastAsia="de-DE" w:bidi="ar-SA"/>
              </w:rPr>
              <w:t>Kurzbeschreibung:</w:t>
            </w:r>
          </w:p>
        </w:tc>
      </w:tr>
      <w:tr w:rsidR="00713221" w:rsidRPr="002122B4" w:rsidTr="00713221">
        <w:tc>
          <w:tcPr>
            <w:tcW w:w="9140" w:type="dxa"/>
            <w:gridSpan w:val="2"/>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713221" w:rsidRDefault="00713221" w:rsidP="00713221">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Der Aufruf dieser Funktion ändert die mit der Kante verbundenen K</w:t>
            </w:r>
            <w:bookmarkStart w:id="32" w:name="_GoBack"/>
            <w:bookmarkEnd w:id="32"/>
            <w:r>
              <w:rPr>
                <w:rFonts w:ascii="Times New Roman" w:hAnsi="Times New Roman" w:cs="Sendnya"/>
                <w:color w:val="000000"/>
                <w:sz w:val="20"/>
                <w:szCs w:val="20"/>
                <w:lang w:val="de-DE" w:eastAsia="de-DE" w:bidi="ar-SA"/>
              </w:rPr>
              <w:t>noten</w:t>
            </w:r>
          </w:p>
        </w:tc>
      </w:tr>
      <w:tr w:rsidR="00713221" w:rsidTr="00713221">
        <w:tc>
          <w:tcPr>
            <w:tcW w:w="9140"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713221" w:rsidRDefault="00713221" w:rsidP="00713221">
            <w:pPr>
              <w:widowControl/>
              <w:jc w:val="both"/>
              <w:rPr>
                <w:rFonts w:ascii="Arial" w:hAnsi="Arial" w:cs="Arial"/>
                <w:b/>
                <w:color w:val="000000"/>
                <w:lang w:val="de-DE" w:eastAsia="de-DE" w:bidi="ar-SA"/>
              </w:rPr>
            </w:pPr>
            <w:r>
              <w:rPr>
                <w:rFonts w:ascii="Arial" w:hAnsi="Arial" w:cs="Arial"/>
                <w:b/>
                <w:color w:val="000000"/>
                <w:lang w:val="de-DE" w:eastAsia="de-DE" w:bidi="ar-SA"/>
              </w:rPr>
              <w:t>Parameter:</w:t>
            </w:r>
          </w:p>
        </w:tc>
      </w:tr>
      <w:tr w:rsidR="00713221" w:rsidTr="00713221">
        <w:tc>
          <w:tcPr>
            <w:tcW w:w="9140" w:type="dxa"/>
            <w:gridSpan w:val="2"/>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713221" w:rsidRDefault="00713221" w:rsidP="00713221">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Keine Parameter</w:t>
            </w:r>
          </w:p>
        </w:tc>
      </w:tr>
      <w:tr w:rsidR="00713221" w:rsidTr="00713221">
        <w:tc>
          <w:tcPr>
            <w:tcW w:w="9140"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713221" w:rsidRDefault="00713221" w:rsidP="00713221">
            <w:pPr>
              <w:widowControl/>
              <w:jc w:val="both"/>
              <w:rPr>
                <w:rFonts w:ascii="Arial" w:hAnsi="Arial" w:cs="Arial"/>
                <w:b/>
                <w:color w:val="000000"/>
                <w:lang w:val="de-DE" w:eastAsia="de-DE" w:bidi="ar-SA"/>
              </w:rPr>
            </w:pPr>
            <w:r>
              <w:rPr>
                <w:rFonts w:ascii="Arial" w:hAnsi="Arial" w:cs="Arial"/>
                <w:b/>
                <w:color w:val="000000"/>
                <w:lang w:val="de-DE" w:eastAsia="de-DE" w:bidi="ar-SA"/>
              </w:rPr>
              <w:t>Nachbedingung(en)/Rückgabe:</w:t>
            </w:r>
          </w:p>
        </w:tc>
      </w:tr>
      <w:tr w:rsidR="00713221" w:rsidRPr="002122B4" w:rsidTr="00713221">
        <w:tc>
          <w:tcPr>
            <w:tcW w:w="9140" w:type="dxa"/>
            <w:gridSpan w:val="2"/>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713221" w:rsidRDefault="00713221" w:rsidP="00713221">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Die Knoten der Kante sind geändert. Der Zustand der Kante ist weiterhin gültig.</w:t>
            </w:r>
          </w:p>
        </w:tc>
      </w:tr>
    </w:tbl>
    <w:p w:rsidR="00713221" w:rsidRDefault="00713221">
      <w:pPr>
        <w:rPr>
          <w:lang w:val="de-DE"/>
        </w:rPr>
      </w:pPr>
    </w:p>
    <w:p w:rsidR="00713221" w:rsidRDefault="00713221">
      <w:pPr>
        <w:widowControl/>
        <w:suppressAutoHyphens w:val="0"/>
        <w:rPr>
          <w:lang w:val="de-DE"/>
        </w:rPr>
      </w:pPr>
      <w:r>
        <w:rPr>
          <w:lang w:val="de-DE"/>
        </w:rPr>
        <w:br w:type="page"/>
      </w:r>
    </w:p>
    <w:p w:rsidR="00713221" w:rsidRDefault="00713221" w:rsidP="005D490B">
      <w:pPr>
        <w:pStyle w:val="berschrift2"/>
        <w:numPr>
          <w:ilvl w:val="2"/>
          <w:numId w:val="1"/>
        </w:numPr>
        <w:spacing w:before="120"/>
        <w:ind w:hanging="1440"/>
      </w:pPr>
      <w:r>
        <w:lastRenderedPageBreak/>
        <w:t>Use Case-Beschreibungen Tool</w:t>
      </w:r>
    </w:p>
    <w:p w:rsidR="00713221" w:rsidRDefault="00713221">
      <w:pPr>
        <w:widowControl/>
        <w:suppressAutoHyphens w:val="0"/>
        <w:rPr>
          <w:lang w:val="de-DE"/>
        </w:rPr>
      </w:pPr>
    </w:p>
    <w:tbl>
      <w:tblPr>
        <w:tblW w:w="9210" w:type="dxa"/>
        <w:jc w:val="center"/>
        <w:tblInd w:w="108" w:type="dxa"/>
        <w:tblLayout w:type="fixed"/>
        <w:tblLook w:val="04A0"/>
      </w:tblPr>
      <w:tblGrid>
        <w:gridCol w:w="16"/>
        <w:gridCol w:w="465"/>
        <w:gridCol w:w="15"/>
        <w:gridCol w:w="850"/>
        <w:gridCol w:w="7864"/>
      </w:tblGrid>
      <w:tr w:rsidR="00713221" w:rsidRPr="00713221" w:rsidTr="00713221">
        <w:trPr>
          <w:jc w:val="center"/>
        </w:trPr>
        <w:tc>
          <w:tcPr>
            <w:tcW w:w="9210" w:type="dxa"/>
            <w:gridSpan w:val="5"/>
            <w:tcBorders>
              <w:top w:val="single" w:sz="2" w:space="0" w:color="000000"/>
              <w:left w:val="single" w:sz="2" w:space="0" w:color="000000"/>
              <w:bottom w:val="single" w:sz="2" w:space="0" w:color="000000"/>
              <w:right w:val="single" w:sz="2" w:space="0" w:color="000000"/>
            </w:tcBorders>
            <w:shd w:val="clear" w:color="auto" w:fill="auto"/>
          </w:tcPr>
          <w:p w:rsidR="00713221" w:rsidRPr="00713221" w:rsidRDefault="00713221" w:rsidP="00713221">
            <w:pPr>
              <w:autoSpaceDN w:val="0"/>
              <w:adjustRightInd w:val="0"/>
              <w:spacing w:after="200" w:line="276" w:lineRule="auto"/>
              <w:jc w:val="center"/>
              <w:rPr>
                <w:rFonts w:ascii="Arial" w:eastAsia="Times New Roman" w:hAnsi="Arial" w:cs="Times New Roman"/>
                <w:kern w:val="2"/>
              </w:rPr>
            </w:pPr>
            <w:commentRangeStart w:id="33"/>
            <w:r>
              <w:rPr>
                <w:rFonts w:cs="Times New Roman"/>
                <w:b/>
                <w:color w:val="000000"/>
              </w:rPr>
              <w:t>Use</w:t>
            </w:r>
            <w:ins w:id="34" w:author="MathiasSchneider" w:date="2015-04-14T23:43:00Z">
              <w:r w:rsidR="00A53F9A">
                <w:rPr>
                  <w:rFonts w:cs="Times New Roman"/>
                  <w:b/>
                  <w:color w:val="000000"/>
                </w:rPr>
                <w:t xml:space="preserve"> </w:t>
              </w:r>
            </w:ins>
            <w:r>
              <w:rPr>
                <w:rFonts w:cs="Times New Roman"/>
                <w:b/>
                <w:color w:val="000000"/>
              </w:rPr>
              <w:t>Case</w:t>
            </w:r>
            <w:ins w:id="35" w:author="MathiasSchneider" w:date="2015-04-14T23:43:00Z">
              <w:r w:rsidR="00A53F9A">
                <w:rPr>
                  <w:rFonts w:cs="Times New Roman"/>
                  <w:b/>
                  <w:color w:val="000000"/>
                </w:rPr>
                <w:t>-</w:t>
              </w:r>
            </w:ins>
            <w:r>
              <w:rPr>
                <w:rFonts w:cs="Times New Roman"/>
                <w:b/>
                <w:color w:val="000000"/>
              </w:rPr>
              <w:t>Dokument</w:t>
            </w:r>
            <w:commentRangeEnd w:id="33"/>
            <w:r w:rsidR="00A53F9A">
              <w:rPr>
                <w:rStyle w:val="Kommentarzeichen"/>
                <w:rFonts w:cs="Mangal"/>
              </w:rPr>
              <w:commentReference w:id="33"/>
            </w:r>
            <w:r>
              <w:rPr>
                <w:rFonts w:cs="Times New Roman"/>
                <w:b/>
                <w:color w:val="000000"/>
              </w:rPr>
              <w:t xml:space="preserve"> Importieren</w:t>
            </w:r>
          </w:p>
        </w:tc>
      </w:tr>
      <w:tr w:rsidR="00713221" w:rsidTr="00713221">
        <w:trPr>
          <w:jc w:val="center"/>
        </w:trPr>
        <w:tc>
          <w:tcPr>
            <w:tcW w:w="1346" w:type="dxa"/>
            <w:gridSpan w:val="4"/>
            <w:tcBorders>
              <w:top w:val="single" w:sz="2" w:space="0" w:color="000000"/>
              <w:left w:val="single" w:sz="2" w:space="0" w:color="000000"/>
              <w:bottom w:val="single" w:sz="2" w:space="0" w:color="000000"/>
              <w:right w:val="single" w:sz="2" w:space="0" w:color="000000"/>
            </w:tcBorders>
            <w:shd w:val="clear" w:color="auto" w:fill="D9D9D9"/>
            <w:hideMark/>
          </w:tcPr>
          <w:p w:rsidR="00713221" w:rsidRDefault="00713221">
            <w:pPr>
              <w:autoSpaceDN w:val="0"/>
              <w:adjustRightInd w:val="0"/>
              <w:spacing w:line="276" w:lineRule="auto"/>
              <w:rPr>
                <w:rFonts w:ascii="Arial" w:eastAsia="Times New Roman" w:hAnsi="Arial" w:cs="Times New Roman"/>
                <w:kern w:val="2"/>
              </w:rPr>
            </w:pPr>
            <w:r>
              <w:rPr>
                <w:rFonts w:cs="Times New Roman"/>
                <w:b/>
                <w:color w:val="000000"/>
              </w:rPr>
              <w:t>Kennung</w:t>
            </w:r>
          </w:p>
        </w:tc>
        <w:tc>
          <w:tcPr>
            <w:tcW w:w="7864" w:type="dxa"/>
            <w:tcBorders>
              <w:top w:val="single" w:sz="2" w:space="0" w:color="000000"/>
              <w:left w:val="single" w:sz="2" w:space="0" w:color="000000"/>
              <w:bottom w:val="single" w:sz="2" w:space="0" w:color="000000"/>
              <w:right w:val="single" w:sz="2" w:space="0" w:color="000000"/>
            </w:tcBorders>
            <w:hideMark/>
          </w:tcPr>
          <w:p w:rsidR="00713221" w:rsidRDefault="00713221">
            <w:pPr>
              <w:autoSpaceDN w:val="0"/>
              <w:adjustRightInd w:val="0"/>
              <w:spacing w:after="200" w:line="276" w:lineRule="auto"/>
              <w:rPr>
                <w:rFonts w:ascii="Arial" w:eastAsia="Times New Roman" w:hAnsi="Arial" w:cs="Times New Roman"/>
                <w:kern w:val="2"/>
              </w:rPr>
            </w:pPr>
            <w:r>
              <w:rPr>
                <w:rFonts w:ascii="Times New Roman" w:hAnsi="Times New Roman" w:cs="Times New Roman"/>
                <w:color w:val="000000"/>
                <w:sz w:val="20"/>
              </w:rPr>
              <w:t>UC-1</w:t>
            </w:r>
          </w:p>
        </w:tc>
      </w:tr>
      <w:tr w:rsidR="00713221" w:rsidTr="00713221">
        <w:trPr>
          <w:jc w:val="center"/>
        </w:trPr>
        <w:tc>
          <w:tcPr>
            <w:tcW w:w="1346" w:type="dxa"/>
            <w:gridSpan w:val="4"/>
            <w:tcBorders>
              <w:top w:val="single" w:sz="2" w:space="0" w:color="000000"/>
              <w:left w:val="single" w:sz="2" w:space="0" w:color="000000"/>
              <w:bottom w:val="single" w:sz="2" w:space="0" w:color="000000"/>
              <w:right w:val="single" w:sz="2" w:space="0" w:color="000000"/>
            </w:tcBorders>
            <w:shd w:val="clear" w:color="auto" w:fill="D9D9D9"/>
            <w:hideMark/>
          </w:tcPr>
          <w:p w:rsidR="00713221" w:rsidRDefault="00713221">
            <w:pPr>
              <w:autoSpaceDN w:val="0"/>
              <w:adjustRightInd w:val="0"/>
              <w:spacing w:line="276" w:lineRule="auto"/>
              <w:rPr>
                <w:rFonts w:ascii="Arial" w:eastAsia="Times New Roman" w:hAnsi="Arial" w:cs="Times New Roman"/>
                <w:kern w:val="2"/>
              </w:rPr>
            </w:pPr>
            <w:r>
              <w:rPr>
                <w:rFonts w:cs="Times New Roman"/>
                <w:b/>
                <w:color w:val="000000"/>
              </w:rPr>
              <w:t>Priorität</w:t>
            </w:r>
          </w:p>
        </w:tc>
        <w:tc>
          <w:tcPr>
            <w:tcW w:w="7864" w:type="dxa"/>
            <w:tcBorders>
              <w:top w:val="single" w:sz="2" w:space="0" w:color="000000"/>
              <w:left w:val="single" w:sz="2" w:space="0" w:color="000000"/>
              <w:bottom w:val="single" w:sz="2" w:space="0" w:color="000000"/>
              <w:right w:val="single" w:sz="2" w:space="0" w:color="000000"/>
            </w:tcBorders>
            <w:hideMark/>
          </w:tcPr>
          <w:p w:rsidR="00713221" w:rsidRDefault="00713221">
            <w:pPr>
              <w:autoSpaceDN w:val="0"/>
              <w:adjustRightInd w:val="0"/>
              <w:spacing w:after="200" w:line="276" w:lineRule="auto"/>
              <w:rPr>
                <w:rFonts w:ascii="Arial" w:eastAsia="Times New Roman" w:hAnsi="Arial" w:cs="Times New Roman"/>
                <w:kern w:val="2"/>
              </w:rPr>
            </w:pPr>
            <w:r>
              <w:rPr>
                <w:rFonts w:ascii="Times New Roman" w:hAnsi="Times New Roman" w:cs="Times New Roman"/>
                <w:color w:val="000000"/>
                <w:sz w:val="20"/>
              </w:rPr>
              <w:t>hoch</w:t>
            </w:r>
          </w:p>
        </w:tc>
      </w:tr>
      <w:tr w:rsidR="00713221" w:rsidTr="00713221">
        <w:trPr>
          <w:jc w:val="center"/>
        </w:trPr>
        <w:tc>
          <w:tcPr>
            <w:tcW w:w="9210" w:type="dxa"/>
            <w:gridSpan w:val="5"/>
            <w:tcBorders>
              <w:top w:val="single" w:sz="2" w:space="0" w:color="000000"/>
              <w:left w:val="single" w:sz="2" w:space="0" w:color="000000"/>
              <w:bottom w:val="single" w:sz="2" w:space="0" w:color="000000"/>
              <w:right w:val="single" w:sz="2" w:space="0" w:color="000000"/>
            </w:tcBorders>
            <w:shd w:val="clear" w:color="auto" w:fill="D9D9D9"/>
            <w:hideMark/>
          </w:tcPr>
          <w:p w:rsidR="00713221" w:rsidRDefault="00713221">
            <w:pPr>
              <w:autoSpaceDN w:val="0"/>
              <w:adjustRightInd w:val="0"/>
              <w:spacing w:after="200" w:line="276" w:lineRule="auto"/>
              <w:rPr>
                <w:rFonts w:ascii="Arial" w:eastAsia="Times New Roman" w:hAnsi="Arial" w:cs="Times New Roman"/>
                <w:kern w:val="2"/>
              </w:rPr>
            </w:pPr>
            <w:r>
              <w:rPr>
                <w:rFonts w:cs="Times New Roman"/>
                <w:b/>
                <w:color w:val="000000"/>
              </w:rPr>
              <w:t>Kurzbeschreibung:</w:t>
            </w:r>
          </w:p>
        </w:tc>
      </w:tr>
      <w:tr w:rsidR="00713221" w:rsidRPr="002122B4" w:rsidTr="00713221">
        <w:trPr>
          <w:jc w:val="center"/>
        </w:trPr>
        <w:tc>
          <w:tcPr>
            <w:tcW w:w="9210" w:type="dxa"/>
            <w:gridSpan w:val="5"/>
            <w:tcBorders>
              <w:top w:val="single" w:sz="2" w:space="0" w:color="000000"/>
              <w:left w:val="single" w:sz="2" w:space="0" w:color="000000"/>
              <w:bottom w:val="single" w:sz="2" w:space="0" w:color="000000"/>
              <w:right w:val="single" w:sz="2" w:space="0" w:color="000000"/>
            </w:tcBorders>
            <w:hideMark/>
          </w:tcPr>
          <w:p w:rsidR="00713221" w:rsidRPr="00713221" w:rsidRDefault="00713221">
            <w:pPr>
              <w:autoSpaceDN w:val="0"/>
              <w:adjustRightInd w:val="0"/>
              <w:spacing w:after="200" w:line="276" w:lineRule="auto"/>
              <w:rPr>
                <w:rFonts w:ascii="Arial" w:eastAsia="Times New Roman" w:hAnsi="Arial" w:cs="Times New Roman"/>
                <w:kern w:val="2"/>
                <w:lang w:val="de-DE"/>
              </w:rPr>
            </w:pPr>
            <w:r w:rsidRPr="00713221">
              <w:rPr>
                <w:rFonts w:ascii="Times New Roman" w:hAnsi="Times New Roman" w:cs="Times New Roman"/>
                <w:color w:val="000000"/>
                <w:sz w:val="20"/>
                <w:lang w:val="de-DE"/>
              </w:rPr>
              <w:t>Der Anwender möchte ein vorliegendes Word Dokument, welches UseCases beinhaltet</w:t>
            </w:r>
            <w:ins w:id="36" w:author="MathiasSchneider" w:date="2015-04-14T23:44:00Z">
              <w:r w:rsidR="00A53F9A">
                <w:rPr>
                  <w:rFonts w:ascii="Times New Roman" w:hAnsi="Times New Roman" w:cs="Times New Roman"/>
                  <w:color w:val="000000"/>
                  <w:sz w:val="20"/>
                  <w:lang w:val="de-DE"/>
                </w:rPr>
                <w:t>,</w:t>
              </w:r>
            </w:ins>
            <w:r w:rsidRPr="00713221">
              <w:rPr>
                <w:rFonts w:ascii="Times New Roman" w:hAnsi="Times New Roman" w:cs="Times New Roman"/>
                <w:color w:val="000000"/>
                <w:sz w:val="20"/>
                <w:lang w:val="de-DE"/>
              </w:rPr>
              <w:t xml:space="preserve"> in das Tool importieren.</w:t>
            </w:r>
          </w:p>
        </w:tc>
      </w:tr>
      <w:tr w:rsidR="00713221" w:rsidTr="00713221">
        <w:trPr>
          <w:jc w:val="center"/>
        </w:trPr>
        <w:tc>
          <w:tcPr>
            <w:tcW w:w="9210" w:type="dxa"/>
            <w:gridSpan w:val="5"/>
            <w:tcBorders>
              <w:top w:val="single" w:sz="2" w:space="0" w:color="000000"/>
              <w:left w:val="single" w:sz="2" w:space="0" w:color="000000"/>
              <w:bottom w:val="single" w:sz="2" w:space="0" w:color="000000"/>
              <w:right w:val="single" w:sz="2" w:space="0" w:color="000000"/>
            </w:tcBorders>
            <w:shd w:val="clear" w:color="auto" w:fill="D9D9D9"/>
            <w:hideMark/>
          </w:tcPr>
          <w:p w:rsidR="00713221" w:rsidRDefault="00713221">
            <w:pPr>
              <w:autoSpaceDN w:val="0"/>
              <w:adjustRightInd w:val="0"/>
              <w:spacing w:after="200" w:line="276" w:lineRule="auto"/>
              <w:rPr>
                <w:rFonts w:ascii="Arial" w:eastAsia="Times New Roman" w:hAnsi="Arial" w:cs="Times New Roman"/>
                <w:kern w:val="2"/>
              </w:rPr>
            </w:pPr>
            <w:r>
              <w:rPr>
                <w:rFonts w:cs="Times New Roman"/>
                <w:b/>
                <w:color w:val="000000"/>
              </w:rPr>
              <w:t>Vorbedingung(en):</w:t>
            </w:r>
          </w:p>
        </w:tc>
      </w:tr>
      <w:tr w:rsidR="00713221" w:rsidRPr="002122B4" w:rsidTr="00713221">
        <w:trPr>
          <w:jc w:val="center"/>
        </w:trPr>
        <w:tc>
          <w:tcPr>
            <w:tcW w:w="9210" w:type="dxa"/>
            <w:gridSpan w:val="5"/>
            <w:tcBorders>
              <w:top w:val="single" w:sz="2" w:space="0" w:color="000000"/>
              <w:left w:val="single" w:sz="2" w:space="0" w:color="000000"/>
              <w:bottom w:val="single" w:sz="2" w:space="0" w:color="000000"/>
              <w:right w:val="single" w:sz="2" w:space="0" w:color="000000"/>
            </w:tcBorders>
            <w:hideMark/>
          </w:tcPr>
          <w:p w:rsidR="00713221" w:rsidRPr="00713221" w:rsidRDefault="00713221">
            <w:pPr>
              <w:autoSpaceDN w:val="0"/>
              <w:adjustRightInd w:val="0"/>
              <w:spacing w:after="200" w:line="276" w:lineRule="auto"/>
              <w:rPr>
                <w:rFonts w:ascii="Times New Roman" w:eastAsia="Times New Roman" w:hAnsi="Times New Roman" w:cs="Times New Roman"/>
                <w:kern w:val="2"/>
                <w:sz w:val="20"/>
                <w:szCs w:val="20"/>
                <w:lang w:val="de-DE"/>
              </w:rPr>
            </w:pPr>
            <w:r w:rsidRPr="00713221">
              <w:rPr>
                <w:rFonts w:ascii="Times New Roman" w:hAnsi="Times New Roman" w:cs="Times New Roman"/>
                <w:sz w:val="20"/>
                <w:szCs w:val="20"/>
                <w:lang w:val="de-DE"/>
              </w:rPr>
              <w:t>Das Dokument (.docx) hat das richtige Format und ist nicht beschaedigt.</w:t>
            </w:r>
          </w:p>
        </w:tc>
      </w:tr>
      <w:tr w:rsidR="00713221" w:rsidTr="00713221">
        <w:trPr>
          <w:jc w:val="center"/>
        </w:trPr>
        <w:tc>
          <w:tcPr>
            <w:tcW w:w="9210" w:type="dxa"/>
            <w:gridSpan w:val="5"/>
            <w:tcBorders>
              <w:top w:val="single" w:sz="2" w:space="0" w:color="000000"/>
              <w:left w:val="single" w:sz="2" w:space="0" w:color="000000"/>
              <w:bottom w:val="single" w:sz="2" w:space="0" w:color="000000"/>
              <w:right w:val="single" w:sz="2" w:space="0" w:color="000000"/>
            </w:tcBorders>
            <w:shd w:val="clear" w:color="auto" w:fill="D9D9D9"/>
            <w:hideMark/>
          </w:tcPr>
          <w:p w:rsidR="00713221" w:rsidRDefault="00713221">
            <w:pPr>
              <w:autoSpaceDN w:val="0"/>
              <w:adjustRightInd w:val="0"/>
              <w:spacing w:after="200" w:line="276" w:lineRule="auto"/>
              <w:rPr>
                <w:rFonts w:ascii="Arial" w:eastAsia="Times New Roman" w:hAnsi="Arial" w:cs="Times New Roman"/>
                <w:kern w:val="2"/>
              </w:rPr>
            </w:pPr>
            <w:r>
              <w:rPr>
                <w:rFonts w:cs="Times New Roman"/>
                <w:b/>
                <w:color w:val="000000"/>
              </w:rPr>
              <w:t>Nachbedingung(en):</w:t>
            </w:r>
          </w:p>
        </w:tc>
      </w:tr>
      <w:tr w:rsidR="00713221" w:rsidTr="00713221">
        <w:trPr>
          <w:jc w:val="center"/>
        </w:trPr>
        <w:tc>
          <w:tcPr>
            <w:tcW w:w="9210" w:type="dxa"/>
            <w:gridSpan w:val="5"/>
            <w:tcBorders>
              <w:top w:val="single" w:sz="2" w:space="0" w:color="000000"/>
              <w:left w:val="single" w:sz="2" w:space="0" w:color="000000"/>
              <w:bottom w:val="single" w:sz="2" w:space="0" w:color="000000"/>
              <w:right w:val="single" w:sz="2" w:space="0" w:color="000000"/>
            </w:tcBorders>
            <w:hideMark/>
          </w:tcPr>
          <w:p w:rsidR="00713221" w:rsidRDefault="00713221">
            <w:pPr>
              <w:autoSpaceDN w:val="0"/>
              <w:adjustRightInd w:val="0"/>
              <w:spacing w:after="200" w:line="276" w:lineRule="auto"/>
              <w:rPr>
                <w:rFonts w:ascii="Arial" w:eastAsia="Times New Roman" w:hAnsi="Arial" w:cs="Times New Roman"/>
                <w:kern w:val="2"/>
              </w:rPr>
            </w:pPr>
            <w:r w:rsidRPr="00713221">
              <w:rPr>
                <w:rFonts w:ascii="Times New Roman" w:hAnsi="Times New Roman" w:cs="Times New Roman"/>
                <w:color w:val="000000"/>
                <w:sz w:val="20"/>
                <w:lang w:val="de-DE"/>
              </w:rPr>
              <w:t xml:space="preserve">Die UseCases existieren als Datenstruktur und können weiterverarbeitet werden. </w:t>
            </w:r>
            <w:r>
              <w:rPr>
                <w:rFonts w:ascii="Times New Roman" w:hAnsi="Times New Roman" w:cs="Times New Roman"/>
                <w:color w:val="000000"/>
                <w:sz w:val="20"/>
              </w:rPr>
              <w:t>Es liegt eine Liste aller erfolgreich eingelesenen UseCases vor.</w:t>
            </w:r>
          </w:p>
        </w:tc>
      </w:tr>
      <w:tr w:rsidR="00713221" w:rsidTr="00713221">
        <w:trPr>
          <w:jc w:val="center"/>
        </w:trPr>
        <w:tc>
          <w:tcPr>
            <w:tcW w:w="9210" w:type="dxa"/>
            <w:gridSpan w:val="5"/>
            <w:tcBorders>
              <w:top w:val="single" w:sz="2" w:space="0" w:color="000000"/>
              <w:left w:val="single" w:sz="2" w:space="0" w:color="000000"/>
              <w:bottom w:val="single" w:sz="2" w:space="0" w:color="000000"/>
              <w:right w:val="single" w:sz="2" w:space="0" w:color="000000"/>
            </w:tcBorders>
            <w:shd w:val="clear" w:color="auto" w:fill="D9D9D9"/>
            <w:hideMark/>
          </w:tcPr>
          <w:p w:rsidR="00713221" w:rsidRDefault="00713221">
            <w:pPr>
              <w:autoSpaceDN w:val="0"/>
              <w:adjustRightInd w:val="0"/>
              <w:spacing w:after="200" w:line="276" w:lineRule="auto"/>
              <w:rPr>
                <w:rFonts w:ascii="Arial" w:eastAsia="Times New Roman" w:hAnsi="Arial" w:cs="Times New Roman"/>
                <w:kern w:val="2"/>
              </w:rPr>
            </w:pPr>
            <w:r>
              <w:rPr>
                <w:rFonts w:cs="Times New Roman"/>
                <w:b/>
                <w:color w:val="000000"/>
              </w:rPr>
              <w:t>Normaler Ablauf:</w:t>
            </w:r>
          </w:p>
        </w:tc>
      </w:tr>
      <w:tr w:rsidR="00713221" w:rsidTr="00713221">
        <w:trPr>
          <w:jc w:val="center"/>
        </w:trPr>
        <w:tc>
          <w:tcPr>
            <w:tcW w:w="496" w:type="dxa"/>
            <w:gridSpan w:val="3"/>
            <w:tcBorders>
              <w:top w:val="single" w:sz="2" w:space="0" w:color="000000"/>
              <w:left w:val="single" w:sz="2" w:space="0" w:color="000000"/>
              <w:bottom w:val="single" w:sz="2" w:space="0" w:color="000000"/>
              <w:right w:val="single" w:sz="2" w:space="0" w:color="000000"/>
            </w:tcBorders>
            <w:shd w:val="clear" w:color="auto" w:fill="D9D9D9"/>
          </w:tcPr>
          <w:p w:rsidR="00713221" w:rsidRDefault="00713221">
            <w:pPr>
              <w:autoSpaceDN w:val="0"/>
              <w:adjustRightInd w:val="0"/>
              <w:spacing w:before="120" w:line="276" w:lineRule="auto"/>
              <w:rPr>
                <w:rFonts w:ascii="Arial" w:eastAsia="Times New Roman" w:hAnsi="Arial" w:cs="Times New Roman"/>
                <w:kern w:val="2"/>
              </w:rPr>
            </w:pPr>
          </w:p>
        </w:tc>
        <w:tc>
          <w:tcPr>
            <w:tcW w:w="8714" w:type="dxa"/>
            <w:gridSpan w:val="2"/>
            <w:tcBorders>
              <w:top w:val="single" w:sz="2" w:space="0" w:color="000000"/>
              <w:left w:val="single" w:sz="2" w:space="0" w:color="000000"/>
              <w:bottom w:val="single" w:sz="2" w:space="0" w:color="000000"/>
              <w:right w:val="single" w:sz="2" w:space="0" w:color="000000"/>
            </w:tcBorders>
            <w:hideMark/>
          </w:tcPr>
          <w:p w:rsidR="00713221" w:rsidRPr="00713221" w:rsidRDefault="00713221" w:rsidP="00713221">
            <w:pPr>
              <w:numPr>
                <w:ilvl w:val="0"/>
                <w:numId w:val="10"/>
              </w:numPr>
              <w:tabs>
                <w:tab w:val="left" w:pos="360"/>
              </w:tabs>
              <w:suppressAutoHyphens w:val="0"/>
              <w:autoSpaceDN w:val="0"/>
              <w:adjustRightInd w:val="0"/>
              <w:spacing w:line="276" w:lineRule="auto"/>
              <w:rPr>
                <w:rFonts w:ascii="Times New Roman" w:eastAsia="Times New Roman" w:hAnsi="Times New Roman" w:cs="Times New Roman"/>
                <w:kern w:val="2"/>
                <w:sz w:val="20"/>
                <w:szCs w:val="20"/>
                <w:lang w:val="de-DE"/>
              </w:rPr>
            </w:pPr>
            <w:r w:rsidRPr="00713221">
              <w:rPr>
                <w:rFonts w:ascii="Times New Roman" w:hAnsi="Times New Roman" w:cs="Times New Roman"/>
                <w:sz w:val="20"/>
                <w:szCs w:val="20"/>
                <w:lang w:val="de-DE"/>
              </w:rPr>
              <w:t>Der Anwender betätigt den Button zum Dokument einlesen.</w:t>
            </w:r>
          </w:p>
          <w:p w:rsidR="00713221" w:rsidRPr="00713221" w:rsidRDefault="00713221" w:rsidP="00713221">
            <w:pPr>
              <w:numPr>
                <w:ilvl w:val="0"/>
                <w:numId w:val="10"/>
              </w:numPr>
              <w:tabs>
                <w:tab w:val="left" w:pos="360"/>
              </w:tabs>
              <w:suppressAutoHyphens w:val="0"/>
              <w:autoSpaceDN w:val="0"/>
              <w:adjustRightInd w:val="0"/>
              <w:spacing w:line="276" w:lineRule="auto"/>
              <w:rPr>
                <w:rFonts w:ascii="Times New Roman" w:hAnsi="Times New Roman" w:cs="Times New Roman"/>
                <w:sz w:val="20"/>
                <w:szCs w:val="20"/>
                <w:lang w:val="de-DE"/>
              </w:rPr>
            </w:pPr>
            <w:r w:rsidRPr="00713221">
              <w:rPr>
                <w:rFonts w:ascii="Times New Roman" w:hAnsi="Times New Roman" w:cs="Times New Roman"/>
                <w:sz w:val="20"/>
                <w:szCs w:val="20"/>
                <w:lang w:val="de-DE"/>
              </w:rPr>
              <w:t>Der Anwender wählt den Pfad zu seinem UseCaseDokument.</w:t>
            </w:r>
          </w:p>
          <w:p w:rsidR="00713221" w:rsidRPr="00713221" w:rsidRDefault="00713221" w:rsidP="00713221">
            <w:pPr>
              <w:numPr>
                <w:ilvl w:val="0"/>
                <w:numId w:val="10"/>
              </w:numPr>
              <w:tabs>
                <w:tab w:val="left" w:pos="360"/>
              </w:tabs>
              <w:suppressAutoHyphens w:val="0"/>
              <w:autoSpaceDN w:val="0"/>
              <w:adjustRightInd w:val="0"/>
              <w:spacing w:line="276" w:lineRule="auto"/>
              <w:rPr>
                <w:rFonts w:ascii="Times New Roman" w:hAnsi="Times New Roman" w:cs="Times New Roman"/>
                <w:sz w:val="20"/>
                <w:szCs w:val="20"/>
                <w:lang w:val="de-DE"/>
              </w:rPr>
            </w:pPr>
            <w:r w:rsidRPr="00713221">
              <w:rPr>
                <w:rFonts w:ascii="Times New Roman" w:hAnsi="Times New Roman" w:cs="Times New Roman"/>
                <w:sz w:val="20"/>
                <w:szCs w:val="20"/>
                <w:lang w:val="de-DE"/>
              </w:rPr>
              <w:t>Der Anwender wählt sein Dokument aus und bestätigt den Dialog.</w:t>
            </w:r>
          </w:p>
          <w:p w:rsidR="00713221" w:rsidRPr="00713221" w:rsidRDefault="00713221" w:rsidP="00713221">
            <w:pPr>
              <w:numPr>
                <w:ilvl w:val="0"/>
                <w:numId w:val="10"/>
              </w:numPr>
              <w:tabs>
                <w:tab w:val="left" w:pos="360"/>
              </w:tabs>
              <w:suppressAutoHyphens w:val="0"/>
              <w:autoSpaceDN w:val="0"/>
              <w:adjustRightInd w:val="0"/>
              <w:spacing w:line="276" w:lineRule="auto"/>
              <w:rPr>
                <w:rFonts w:ascii="Times New Roman" w:hAnsi="Times New Roman" w:cs="Times New Roman"/>
                <w:sz w:val="20"/>
                <w:szCs w:val="20"/>
                <w:lang w:val="de-DE"/>
              </w:rPr>
            </w:pPr>
            <w:r w:rsidRPr="00713221">
              <w:rPr>
                <w:rFonts w:ascii="Times New Roman" w:hAnsi="Times New Roman" w:cs="Times New Roman"/>
                <w:sz w:val="20"/>
                <w:szCs w:val="20"/>
                <w:lang w:val="de-DE"/>
              </w:rPr>
              <w:t>Das Tool gibt eine Rückmeldung, ob Importvorgang erfolgreich.</w:t>
            </w:r>
          </w:p>
          <w:p w:rsidR="00713221" w:rsidRPr="00713221" w:rsidRDefault="00713221" w:rsidP="00713221">
            <w:pPr>
              <w:numPr>
                <w:ilvl w:val="0"/>
                <w:numId w:val="10"/>
              </w:numPr>
              <w:tabs>
                <w:tab w:val="left" w:pos="360"/>
              </w:tabs>
              <w:suppressAutoHyphens w:val="0"/>
              <w:autoSpaceDN w:val="0"/>
              <w:adjustRightInd w:val="0"/>
              <w:spacing w:line="276" w:lineRule="auto"/>
              <w:rPr>
                <w:rFonts w:ascii="Times New Roman" w:hAnsi="Times New Roman" w:cs="Times New Roman"/>
                <w:sz w:val="20"/>
                <w:szCs w:val="20"/>
                <w:lang w:val="de-DE"/>
              </w:rPr>
            </w:pPr>
            <w:r w:rsidRPr="00713221">
              <w:rPr>
                <w:rFonts w:ascii="Times New Roman" w:hAnsi="Times New Roman" w:cs="Times New Roman"/>
                <w:sz w:val="20"/>
                <w:szCs w:val="20"/>
                <w:lang w:val="de-DE"/>
              </w:rPr>
              <w:t>Das Tool zeigt eine Liste von eingelesenen UseCases.</w:t>
            </w:r>
          </w:p>
          <w:p w:rsidR="00713221" w:rsidRDefault="00713221" w:rsidP="00713221">
            <w:pPr>
              <w:numPr>
                <w:ilvl w:val="0"/>
                <w:numId w:val="10"/>
              </w:numPr>
              <w:tabs>
                <w:tab w:val="left" w:pos="360"/>
              </w:tabs>
              <w:suppressAutoHyphens w:val="0"/>
              <w:autoSpaceDN w:val="0"/>
              <w:adjustRightInd w:val="0"/>
              <w:spacing w:line="276" w:lineRule="auto"/>
              <w:rPr>
                <w:rFonts w:ascii="Times New Roman" w:eastAsia="Times New Roman" w:hAnsi="Times New Roman" w:cs="Times New Roman"/>
                <w:kern w:val="2"/>
                <w:sz w:val="20"/>
                <w:szCs w:val="20"/>
              </w:rPr>
            </w:pPr>
            <w:r>
              <w:rPr>
                <w:rFonts w:ascii="Times New Roman" w:hAnsi="Times New Roman" w:cs="Times New Roman"/>
                <w:sz w:val="20"/>
                <w:szCs w:val="20"/>
              </w:rPr>
              <w:t>Der UseCase endet.</w:t>
            </w:r>
          </w:p>
        </w:tc>
      </w:tr>
      <w:tr w:rsidR="00713221" w:rsidTr="00713221">
        <w:trPr>
          <w:jc w:val="center"/>
        </w:trPr>
        <w:tc>
          <w:tcPr>
            <w:tcW w:w="9210" w:type="dxa"/>
            <w:gridSpan w:val="5"/>
            <w:tcBorders>
              <w:top w:val="single" w:sz="2" w:space="0" w:color="000000"/>
              <w:left w:val="single" w:sz="2" w:space="0" w:color="000000"/>
              <w:bottom w:val="single" w:sz="2" w:space="0" w:color="000000"/>
              <w:right w:val="single" w:sz="2" w:space="0" w:color="000000"/>
            </w:tcBorders>
            <w:shd w:val="clear" w:color="auto" w:fill="D9D9D9"/>
            <w:hideMark/>
          </w:tcPr>
          <w:p w:rsidR="00713221" w:rsidRDefault="00713221">
            <w:pPr>
              <w:autoSpaceDN w:val="0"/>
              <w:adjustRightInd w:val="0"/>
              <w:spacing w:after="200" w:line="276" w:lineRule="auto"/>
              <w:rPr>
                <w:rFonts w:ascii="Arial" w:eastAsia="Times New Roman" w:hAnsi="Arial" w:cs="Times New Roman"/>
                <w:kern w:val="2"/>
              </w:rPr>
            </w:pPr>
            <w:r>
              <w:rPr>
                <w:rFonts w:cs="Times New Roman"/>
                <w:b/>
                <w:color w:val="000000"/>
              </w:rPr>
              <w:t>Ablauf-Varianten:</w:t>
            </w:r>
          </w:p>
        </w:tc>
      </w:tr>
      <w:tr w:rsidR="00713221" w:rsidRPr="002122B4" w:rsidTr="00713221">
        <w:trPr>
          <w:jc w:val="center"/>
        </w:trPr>
        <w:tc>
          <w:tcPr>
            <w:tcW w:w="481" w:type="dxa"/>
            <w:gridSpan w:val="2"/>
            <w:tcBorders>
              <w:top w:val="single" w:sz="2" w:space="0" w:color="000000"/>
              <w:left w:val="single" w:sz="2" w:space="0" w:color="000000"/>
              <w:bottom w:val="single" w:sz="2" w:space="0" w:color="000000"/>
              <w:right w:val="single" w:sz="2" w:space="0" w:color="000000"/>
            </w:tcBorders>
            <w:hideMark/>
          </w:tcPr>
          <w:p w:rsidR="00713221" w:rsidRDefault="00713221">
            <w:pPr>
              <w:autoSpaceDN w:val="0"/>
              <w:adjustRightInd w:val="0"/>
              <w:spacing w:line="276" w:lineRule="auto"/>
              <w:rPr>
                <w:rFonts w:ascii="Arial" w:eastAsia="Times New Roman" w:hAnsi="Arial" w:cs="Times New Roman"/>
                <w:kern w:val="2"/>
              </w:rPr>
            </w:pPr>
            <w:r>
              <w:rPr>
                <w:rFonts w:cs="Times New Roman"/>
                <w:color w:val="000000"/>
                <w:sz w:val="20"/>
              </w:rPr>
              <w:t>2a</w:t>
            </w:r>
          </w:p>
        </w:tc>
        <w:tc>
          <w:tcPr>
            <w:tcW w:w="8729" w:type="dxa"/>
            <w:gridSpan w:val="3"/>
            <w:tcBorders>
              <w:top w:val="single" w:sz="2" w:space="0" w:color="000000"/>
              <w:left w:val="single" w:sz="2" w:space="0" w:color="000000"/>
              <w:bottom w:val="single" w:sz="2" w:space="0" w:color="000000"/>
              <w:right w:val="single" w:sz="2" w:space="0" w:color="000000"/>
            </w:tcBorders>
            <w:hideMark/>
          </w:tcPr>
          <w:p w:rsidR="00713221" w:rsidRPr="00713221" w:rsidRDefault="00713221">
            <w:pPr>
              <w:autoSpaceDN w:val="0"/>
              <w:adjustRightInd w:val="0"/>
              <w:spacing w:after="200" w:line="276" w:lineRule="auto"/>
              <w:rPr>
                <w:rFonts w:ascii="Arial" w:eastAsia="Times New Roman" w:hAnsi="Arial" w:cs="Times New Roman"/>
                <w:kern w:val="2"/>
                <w:sz w:val="20"/>
                <w:szCs w:val="20"/>
                <w:lang w:val="de-DE"/>
              </w:rPr>
            </w:pPr>
            <w:r w:rsidRPr="00713221">
              <w:rPr>
                <w:rFonts w:cs="Times New Roman"/>
                <w:sz w:val="20"/>
                <w:szCs w:val="20"/>
                <w:lang w:val="de-DE"/>
              </w:rPr>
              <w:t>Der Anwender bricht den Dialog zur Dateiauswahl ab</w:t>
            </w:r>
          </w:p>
        </w:tc>
      </w:tr>
      <w:tr w:rsidR="00713221" w:rsidTr="00713221">
        <w:trPr>
          <w:jc w:val="center"/>
        </w:trPr>
        <w:tc>
          <w:tcPr>
            <w:tcW w:w="481" w:type="dxa"/>
            <w:gridSpan w:val="2"/>
            <w:tcBorders>
              <w:top w:val="single" w:sz="2" w:space="0" w:color="000000"/>
              <w:left w:val="single" w:sz="2" w:space="0" w:color="000000"/>
              <w:bottom w:val="single" w:sz="2" w:space="0" w:color="000000"/>
              <w:right w:val="single" w:sz="2" w:space="0" w:color="000000"/>
            </w:tcBorders>
            <w:shd w:val="clear" w:color="auto" w:fill="D9D9D9"/>
          </w:tcPr>
          <w:p w:rsidR="00713221" w:rsidRPr="00713221" w:rsidRDefault="00713221">
            <w:pPr>
              <w:autoSpaceDN w:val="0"/>
              <w:adjustRightInd w:val="0"/>
              <w:spacing w:before="120" w:line="276" w:lineRule="auto"/>
              <w:rPr>
                <w:rFonts w:ascii="Arial" w:eastAsia="Times New Roman" w:hAnsi="Arial" w:cs="Times New Roman"/>
                <w:kern w:val="2"/>
                <w:lang w:val="de-DE"/>
              </w:rPr>
            </w:pPr>
          </w:p>
        </w:tc>
        <w:tc>
          <w:tcPr>
            <w:tcW w:w="8729" w:type="dxa"/>
            <w:gridSpan w:val="3"/>
            <w:tcBorders>
              <w:top w:val="single" w:sz="2" w:space="0" w:color="000000"/>
              <w:left w:val="single" w:sz="2" w:space="0" w:color="000000"/>
              <w:bottom w:val="single" w:sz="2" w:space="0" w:color="000000"/>
              <w:right w:val="single" w:sz="2" w:space="0" w:color="000000"/>
            </w:tcBorders>
          </w:tcPr>
          <w:p w:rsidR="00713221" w:rsidRDefault="00713221" w:rsidP="00713221">
            <w:pPr>
              <w:numPr>
                <w:ilvl w:val="0"/>
                <w:numId w:val="11"/>
              </w:numPr>
              <w:tabs>
                <w:tab w:val="left" w:pos="360"/>
              </w:tabs>
              <w:suppressAutoHyphens w:val="0"/>
              <w:autoSpaceDN w:val="0"/>
              <w:adjustRightInd w:val="0"/>
              <w:spacing w:after="200" w:line="276" w:lineRule="auto"/>
              <w:rPr>
                <w:rFonts w:ascii="Arial" w:eastAsia="Times New Roman" w:hAnsi="Arial" w:cs="Times New Roman"/>
                <w:kern w:val="2"/>
              </w:rPr>
            </w:pPr>
            <w:r>
              <w:rPr>
                <w:rFonts w:ascii="Times New Roman" w:hAnsi="Times New Roman" w:cs="Times New Roman"/>
                <w:color w:val="000000"/>
                <w:sz w:val="20"/>
                <w:szCs w:val="20"/>
              </w:rPr>
              <w:t>Der UseCase endet</w:t>
            </w:r>
          </w:p>
        </w:tc>
      </w:tr>
      <w:tr w:rsidR="00713221" w:rsidRPr="002122B4" w:rsidTr="00713221">
        <w:trPr>
          <w:jc w:val="center"/>
        </w:trPr>
        <w:tc>
          <w:tcPr>
            <w:tcW w:w="481" w:type="dxa"/>
            <w:gridSpan w:val="2"/>
            <w:tcBorders>
              <w:top w:val="single" w:sz="2" w:space="0" w:color="000000"/>
              <w:left w:val="single" w:sz="2" w:space="0" w:color="000000"/>
              <w:bottom w:val="single" w:sz="2" w:space="0" w:color="000000"/>
              <w:right w:val="single" w:sz="2" w:space="0" w:color="000000"/>
            </w:tcBorders>
            <w:hideMark/>
          </w:tcPr>
          <w:p w:rsidR="00713221" w:rsidRDefault="00713221">
            <w:pPr>
              <w:autoSpaceDN w:val="0"/>
              <w:adjustRightInd w:val="0"/>
              <w:spacing w:line="276" w:lineRule="auto"/>
              <w:rPr>
                <w:rFonts w:ascii="Arial" w:eastAsia="Times New Roman" w:hAnsi="Arial" w:cs="Times New Roman"/>
                <w:kern w:val="2"/>
              </w:rPr>
            </w:pPr>
            <w:r>
              <w:rPr>
                <w:rFonts w:cs="Times New Roman"/>
                <w:color w:val="000000"/>
                <w:sz w:val="20"/>
              </w:rPr>
              <w:t>3a</w:t>
            </w:r>
          </w:p>
        </w:tc>
        <w:tc>
          <w:tcPr>
            <w:tcW w:w="8729" w:type="dxa"/>
            <w:gridSpan w:val="3"/>
            <w:tcBorders>
              <w:top w:val="single" w:sz="2" w:space="0" w:color="000000"/>
              <w:left w:val="single" w:sz="2" w:space="0" w:color="000000"/>
              <w:bottom w:val="single" w:sz="2" w:space="0" w:color="000000"/>
              <w:right w:val="single" w:sz="2" w:space="0" w:color="000000"/>
            </w:tcBorders>
            <w:hideMark/>
          </w:tcPr>
          <w:p w:rsidR="00713221" w:rsidRPr="00713221" w:rsidRDefault="00713221">
            <w:pPr>
              <w:autoSpaceDN w:val="0"/>
              <w:adjustRightInd w:val="0"/>
              <w:spacing w:after="200" w:line="276" w:lineRule="auto"/>
              <w:rPr>
                <w:rFonts w:ascii="Arial" w:eastAsia="Times New Roman" w:hAnsi="Arial" w:cs="Times New Roman"/>
                <w:kern w:val="2"/>
                <w:sz w:val="20"/>
                <w:szCs w:val="20"/>
                <w:lang w:val="de-DE"/>
              </w:rPr>
            </w:pPr>
            <w:r w:rsidRPr="00713221">
              <w:rPr>
                <w:rFonts w:cs="Times New Roman"/>
                <w:sz w:val="20"/>
                <w:szCs w:val="20"/>
                <w:lang w:val="de-DE"/>
              </w:rPr>
              <w:t>Der Anwender bricht den Dialog zur Dateiauswahl ab</w:t>
            </w:r>
          </w:p>
        </w:tc>
      </w:tr>
      <w:tr w:rsidR="00713221" w:rsidTr="00713221">
        <w:trPr>
          <w:jc w:val="center"/>
        </w:trPr>
        <w:tc>
          <w:tcPr>
            <w:tcW w:w="481" w:type="dxa"/>
            <w:gridSpan w:val="2"/>
            <w:tcBorders>
              <w:top w:val="single" w:sz="2" w:space="0" w:color="000000"/>
              <w:left w:val="single" w:sz="2" w:space="0" w:color="000000"/>
              <w:bottom w:val="single" w:sz="2" w:space="0" w:color="000000"/>
              <w:right w:val="single" w:sz="2" w:space="0" w:color="000000"/>
            </w:tcBorders>
            <w:shd w:val="clear" w:color="auto" w:fill="D9D9D9"/>
          </w:tcPr>
          <w:p w:rsidR="00713221" w:rsidRPr="00713221" w:rsidRDefault="00713221">
            <w:pPr>
              <w:autoSpaceDN w:val="0"/>
              <w:adjustRightInd w:val="0"/>
              <w:spacing w:before="120" w:line="276" w:lineRule="auto"/>
              <w:rPr>
                <w:rFonts w:ascii="Arial" w:eastAsia="Times New Roman" w:hAnsi="Arial" w:cs="Times New Roman"/>
                <w:kern w:val="2"/>
                <w:lang w:val="de-DE"/>
              </w:rPr>
            </w:pPr>
          </w:p>
        </w:tc>
        <w:tc>
          <w:tcPr>
            <w:tcW w:w="8729" w:type="dxa"/>
            <w:gridSpan w:val="3"/>
            <w:tcBorders>
              <w:top w:val="single" w:sz="2" w:space="0" w:color="000000"/>
              <w:left w:val="single" w:sz="2" w:space="0" w:color="000000"/>
              <w:bottom w:val="single" w:sz="2" w:space="0" w:color="000000"/>
              <w:right w:val="single" w:sz="2" w:space="0" w:color="000000"/>
            </w:tcBorders>
          </w:tcPr>
          <w:p w:rsidR="00713221" w:rsidRDefault="00713221" w:rsidP="00713221">
            <w:pPr>
              <w:numPr>
                <w:ilvl w:val="0"/>
                <w:numId w:val="12"/>
              </w:numPr>
              <w:tabs>
                <w:tab w:val="left" w:pos="360"/>
              </w:tabs>
              <w:suppressAutoHyphens w:val="0"/>
              <w:autoSpaceDN w:val="0"/>
              <w:adjustRightInd w:val="0"/>
              <w:spacing w:after="200" w:line="276" w:lineRule="auto"/>
              <w:rPr>
                <w:rFonts w:ascii="Arial" w:eastAsia="Times New Roman" w:hAnsi="Arial" w:cs="Times New Roman"/>
                <w:kern w:val="2"/>
              </w:rPr>
            </w:pPr>
            <w:r>
              <w:rPr>
                <w:rFonts w:ascii="Times New Roman" w:hAnsi="Times New Roman" w:cs="Times New Roman"/>
                <w:color w:val="000000"/>
                <w:sz w:val="20"/>
                <w:szCs w:val="20"/>
              </w:rPr>
              <w:t>Der UseCase endet</w:t>
            </w:r>
          </w:p>
        </w:tc>
      </w:tr>
      <w:tr w:rsidR="00713221" w:rsidRPr="002122B4" w:rsidTr="00713221">
        <w:trPr>
          <w:gridBefore w:val="1"/>
          <w:wBefore w:w="16" w:type="dxa"/>
          <w:jc w:val="center"/>
        </w:trPr>
        <w:tc>
          <w:tcPr>
            <w:tcW w:w="480" w:type="dxa"/>
            <w:gridSpan w:val="2"/>
            <w:tcBorders>
              <w:top w:val="single" w:sz="2" w:space="0" w:color="000000"/>
              <w:left w:val="single" w:sz="2" w:space="0" w:color="000000"/>
              <w:bottom w:val="single" w:sz="2" w:space="0" w:color="000000"/>
              <w:right w:val="single" w:sz="2" w:space="0" w:color="000000"/>
            </w:tcBorders>
            <w:hideMark/>
          </w:tcPr>
          <w:p w:rsidR="00713221" w:rsidRDefault="00713221">
            <w:pPr>
              <w:autoSpaceDN w:val="0"/>
              <w:adjustRightInd w:val="0"/>
              <w:spacing w:line="276" w:lineRule="auto"/>
              <w:rPr>
                <w:rFonts w:ascii="Arial" w:eastAsia="Times New Roman" w:hAnsi="Arial" w:cs="Times New Roman"/>
                <w:kern w:val="2"/>
              </w:rPr>
            </w:pPr>
            <w:r>
              <w:rPr>
                <w:rFonts w:cs="Times New Roman"/>
                <w:color w:val="000000"/>
                <w:sz w:val="20"/>
              </w:rPr>
              <w:t>4a</w:t>
            </w:r>
          </w:p>
        </w:tc>
        <w:tc>
          <w:tcPr>
            <w:tcW w:w="8714" w:type="dxa"/>
            <w:gridSpan w:val="2"/>
            <w:tcBorders>
              <w:top w:val="single" w:sz="2" w:space="0" w:color="000000"/>
              <w:left w:val="single" w:sz="2" w:space="0" w:color="000000"/>
              <w:bottom w:val="single" w:sz="2" w:space="0" w:color="000000"/>
              <w:right w:val="single" w:sz="2" w:space="0" w:color="000000"/>
            </w:tcBorders>
            <w:hideMark/>
          </w:tcPr>
          <w:p w:rsidR="00713221" w:rsidRPr="00713221" w:rsidRDefault="00713221">
            <w:pPr>
              <w:autoSpaceDN w:val="0"/>
              <w:adjustRightInd w:val="0"/>
              <w:spacing w:after="200" w:line="276" w:lineRule="auto"/>
              <w:rPr>
                <w:rFonts w:ascii="Arial" w:eastAsia="Times New Roman" w:hAnsi="Arial" w:cs="Times New Roman"/>
                <w:kern w:val="2"/>
                <w:lang w:val="de-DE"/>
              </w:rPr>
            </w:pPr>
            <w:r w:rsidRPr="00713221">
              <w:rPr>
                <w:rFonts w:cs="Times New Roman"/>
                <w:color w:val="000000"/>
                <w:sz w:val="20"/>
                <w:lang w:val="de-DE"/>
              </w:rPr>
              <w:t>Ein Ringschluss zwischen UseCases wurde vom Tool erkannt</w:t>
            </w:r>
          </w:p>
        </w:tc>
      </w:tr>
      <w:tr w:rsidR="00713221" w:rsidRPr="002122B4" w:rsidTr="00713221">
        <w:trPr>
          <w:gridBefore w:val="1"/>
          <w:wBefore w:w="16" w:type="dxa"/>
          <w:jc w:val="center"/>
        </w:trPr>
        <w:tc>
          <w:tcPr>
            <w:tcW w:w="480" w:type="dxa"/>
            <w:gridSpan w:val="2"/>
            <w:tcBorders>
              <w:top w:val="single" w:sz="2" w:space="0" w:color="000000"/>
              <w:left w:val="single" w:sz="2" w:space="0" w:color="000000"/>
              <w:bottom w:val="single" w:sz="2" w:space="0" w:color="000000"/>
              <w:right w:val="single" w:sz="2" w:space="0" w:color="000000"/>
            </w:tcBorders>
            <w:shd w:val="clear" w:color="auto" w:fill="D9D9D9"/>
          </w:tcPr>
          <w:p w:rsidR="00713221" w:rsidRPr="00713221" w:rsidRDefault="00713221">
            <w:pPr>
              <w:autoSpaceDN w:val="0"/>
              <w:adjustRightInd w:val="0"/>
              <w:spacing w:before="120" w:line="276" w:lineRule="auto"/>
              <w:rPr>
                <w:rFonts w:ascii="Arial" w:eastAsia="Times New Roman" w:hAnsi="Arial" w:cs="Times New Roman"/>
                <w:kern w:val="2"/>
                <w:lang w:val="de-DE"/>
              </w:rPr>
            </w:pPr>
          </w:p>
        </w:tc>
        <w:tc>
          <w:tcPr>
            <w:tcW w:w="8714" w:type="dxa"/>
            <w:gridSpan w:val="2"/>
            <w:tcBorders>
              <w:top w:val="single" w:sz="2" w:space="0" w:color="000000"/>
              <w:left w:val="single" w:sz="2" w:space="0" w:color="000000"/>
              <w:bottom w:val="single" w:sz="2" w:space="0" w:color="000000"/>
              <w:right w:val="single" w:sz="2" w:space="0" w:color="000000"/>
            </w:tcBorders>
          </w:tcPr>
          <w:p w:rsidR="00713221" w:rsidRPr="00713221" w:rsidRDefault="00713221" w:rsidP="00713221">
            <w:pPr>
              <w:numPr>
                <w:ilvl w:val="0"/>
                <w:numId w:val="13"/>
              </w:numPr>
              <w:tabs>
                <w:tab w:val="left" w:pos="360"/>
              </w:tabs>
              <w:suppressAutoHyphens w:val="0"/>
              <w:autoSpaceDN w:val="0"/>
              <w:adjustRightInd w:val="0"/>
              <w:spacing w:after="200" w:line="276" w:lineRule="auto"/>
              <w:rPr>
                <w:rFonts w:ascii="Times New Roman" w:hAnsi="Times New Roman" w:cs="Times New Roman"/>
                <w:sz w:val="20"/>
                <w:szCs w:val="20"/>
                <w:lang w:val="de-DE"/>
              </w:rPr>
            </w:pPr>
            <w:r w:rsidRPr="00713221">
              <w:rPr>
                <w:rFonts w:ascii="Times New Roman" w:hAnsi="Times New Roman" w:cs="Times New Roman"/>
                <w:color w:val="000000"/>
                <w:sz w:val="20"/>
                <w:szCs w:val="20"/>
                <w:lang w:val="de-DE"/>
              </w:rPr>
              <w:t>Der Anwender erhält negatives Feedback – Das Tool informiert über die Ursache des Fehlers (Ringschluss wurde erkannt)</w:t>
            </w:r>
          </w:p>
          <w:p w:rsidR="00713221" w:rsidRPr="00713221" w:rsidRDefault="00713221" w:rsidP="00713221">
            <w:pPr>
              <w:numPr>
                <w:ilvl w:val="0"/>
                <w:numId w:val="13"/>
              </w:numPr>
              <w:tabs>
                <w:tab w:val="left" w:pos="360"/>
              </w:tabs>
              <w:suppressAutoHyphens w:val="0"/>
              <w:autoSpaceDN w:val="0"/>
              <w:adjustRightInd w:val="0"/>
              <w:spacing w:after="200" w:line="276" w:lineRule="auto"/>
              <w:rPr>
                <w:rFonts w:ascii="Arial" w:eastAsia="Times New Roman" w:hAnsi="Arial" w:cs="Times New Roman"/>
                <w:kern w:val="2"/>
                <w:lang w:val="de-DE"/>
              </w:rPr>
            </w:pPr>
            <w:r w:rsidRPr="00713221">
              <w:rPr>
                <w:rFonts w:ascii="Times New Roman" w:hAnsi="Times New Roman" w:cs="Times New Roman"/>
                <w:color w:val="000000"/>
                <w:sz w:val="20"/>
                <w:szCs w:val="20"/>
                <w:lang w:val="de-DE"/>
              </w:rPr>
              <w:t>Das Tool überspringt den UseCase und fährt mit dem nächsten UseCase fort.</w:t>
            </w:r>
          </w:p>
        </w:tc>
      </w:tr>
      <w:tr w:rsidR="00713221" w:rsidRPr="002122B4" w:rsidTr="00713221">
        <w:trPr>
          <w:gridBefore w:val="1"/>
          <w:wBefore w:w="16" w:type="dxa"/>
          <w:jc w:val="center"/>
        </w:trPr>
        <w:tc>
          <w:tcPr>
            <w:tcW w:w="480" w:type="dxa"/>
            <w:gridSpan w:val="2"/>
            <w:tcBorders>
              <w:top w:val="single" w:sz="2" w:space="0" w:color="000000"/>
              <w:left w:val="single" w:sz="2" w:space="0" w:color="000000"/>
              <w:bottom w:val="single" w:sz="2" w:space="0" w:color="000000"/>
              <w:right w:val="single" w:sz="2" w:space="0" w:color="000000"/>
            </w:tcBorders>
            <w:hideMark/>
          </w:tcPr>
          <w:p w:rsidR="00713221" w:rsidRDefault="00713221">
            <w:pPr>
              <w:autoSpaceDN w:val="0"/>
              <w:adjustRightInd w:val="0"/>
              <w:spacing w:line="276" w:lineRule="auto"/>
              <w:rPr>
                <w:rFonts w:ascii="Arial" w:eastAsia="Times New Roman" w:hAnsi="Arial" w:cs="Times New Roman"/>
                <w:kern w:val="2"/>
              </w:rPr>
            </w:pPr>
            <w:r>
              <w:rPr>
                <w:rFonts w:cs="Times New Roman"/>
                <w:color w:val="000000"/>
                <w:sz w:val="20"/>
              </w:rPr>
              <w:t>4b</w:t>
            </w:r>
          </w:p>
        </w:tc>
        <w:tc>
          <w:tcPr>
            <w:tcW w:w="8714" w:type="dxa"/>
            <w:gridSpan w:val="2"/>
            <w:tcBorders>
              <w:top w:val="single" w:sz="2" w:space="0" w:color="000000"/>
              <w:left w:val="single" w:sz="2" w:space="0" w:color="000000"/>
              <w:bottom w:val="single" w:sz="2" w:space="0" w:color="000000"/>
              <w:right w:val="single" w:sz="2" w:space="0" w:color="000000"/>
            </w:tcBorders>
            <w:hideMark/>
          </w:tcPr>
          <w:p w:rsidR="00713221" w:rsidRPr="00713221" w:rsidRDefault="00713221">
            <w:pPr>
              <w:autoSpaceDN w:val="0"/>
              <w:adjustRightInd w:val="0"/>
              <w:spacing w:after="200" w:line="276" w:lineRule="auto"/>
              <w:rPr>
                <w:rFonts w:ascii="Arial" w:eastAsia="Times New Roman" w:hAnsi="Arial" w:cs="Times New Roman"/>
                <w:kern w:val="2"/>
                <w:lang w:val="de-DE"/>
              </w:rPr>
            </w:pPr>
            <w:r w:rsidRPr="00713221">
              <w:rPr>
                <w:rFonts w:cs="Times New Roman"/>
                <w:color w:val="000000"/>
                <w:sz w:val="20"/>
                <w:lang w:val="de-DE"/>
              </w:rPr>
              <w:t>UseCase-Bezeichnung kommt mehrmals vor</w:t>
            </w:r>
          </w:p>
        </w:tc>
      </w:tr>
      <w:tr w:rsidR="00713221" w:rsidRPr="002122B4" w:rsidTr="00713221">
        <w:trPr>
          <w:gridBefore w:val="1"/>
          <w:wBefore w:w="16" w:type="dxa"/>
          <w:jc w:val="center"/>
        </w:trPr>
        <w:tc>
          <w:tcPr>
            <w:tcW w:w="480" w:type="dxa"/>
            <w:gridSpan w:val="2"/>
            <w:tcBorders>
              <w:top w:val="single" w:sz="2" w:space="0" w:color="000000"/>
              <w:left w:val="single" w:sz="2" w:space="0" w:color="000000"/>
              <w:bottom w:val="single" w:sz="2" w:space="0" w:color="000000"/>
              <w:right w:val="single" w:sz="2" w:space="0" w:color="000000"/>
            </w:tcBorders>
            <w:shd w:val="clear" w:color="auto" w:fill="D9D9D9"/>
          </w:tcPr>
          <w:p w:rsidR="00713221" w:rsidRPr="00713221" w:rsidRDefault="00713221">
            <w:pPr>
              <w:autoSpaceDN w:val="0"/>
              <w:adjustRightInd w:val="0"/>
              <w:spacing w:before="120" w:line="276" w:lineRule="auto"/>
              <w:rPr>
                <w:rFonts w:ascii="Arial" w:eastAsia="Times New Roman" w:hAnsi="Arial" w:cs="Times New Roman"/>
                <w:kern w:val="2"/>
                <w:lang w:val="de-DE"/>
              </w:rPr>
            </w:pPr>
          </w:p>
        </w:tc>
        <w:tc>
          <w:tcPr>
            <w:tcW w:w="8714" w:type="dxa"/>
            <w:gridSpan w:val="2"/>
            <w:tcBorders>
              <w:top w:val="single" w:sz="2" w:space="0" w:color="000000"/>
              <w:left w:val="single" w:sz="2" w:space="0" w:color="000000"/>
              <w:bottom w:val="single" w:sz="2" w:space="0" w:color="000000"/>
              <w:right w:val="single" w:sz="2" w:space="0" w:color="000000"/>
            </w:tcBorders>
          </w:tcPr>
          <w:p w:rsidR="00713221" w:rsidRPr="00713221" w:rsidRDefault="00713221" w:rsidP="00713221">
            <w:pPr>
              <w:numPr>
                <w:ilvl w:val="0"/>
                <w:numId w:val="14"/>
              </w:numPr>
              <w:tabs>
                <w:tab w:val="left" w:pos="360"/>
              </w:tabs>
              <w:suppressAutoHyphens w:val="0"/>
              <w:autoSpaceDN w:val="0"/>
              <w:adjustRightInd w:val="0"/>
              <w:spacing w:after="200" w:line="276" w:lineRule="auto"/>
              <w:rPr>
                <w:rFonts w:ascii="Times New Roman" w:hAnsi="Times New Roman" w:cs="Times New Roman"/>
                <w:sz w:val="20"/>
                <w:szCs w:val="20"/>
                <w:lang w:val="de-DE"/>
              </w:rPr>
            </w:pPr>
            <w:r w:rsidRPr="00713221">
              <w:rPr>
                <w:rFonts w:ascii="Times New Roman" w:hAnsi="Times New Roman" w:cs="Times New Roman"/>
                <w:color w:val="000000"/>
                <w:sz w:val="20"/>
                <w:szCs w:val="20"/>
                <w:lang w:val="de-DE"/>
              </w:rPr>
              <w:t xml:space="preserve">Der Anwender erhält negatives Feedback – Das Tool informiert </w:t>
            </w:r>
            <w:commentRangeStart w:id="37"/>
            <w:r w:rsidRPr="00713221">
              <w:rPr>
                <w:rFonts w:ascii="Times New Roman" w:hAnsi="Times New Roman" w:cs="Times New Roman"/>
                <w:color w:val="000000"/>
                <w:sz w:val="20"/>
                <w:szCs w:val="20"/>
                <w:lang w:val="de-DE"/>
              </w:rPr>
              <w:t>über die Ursache des Fehlers (kann WORD-Dokument nicht öffnen</w:t>
            </w:r>
            <w:commentRangeEnd w:id="37"/>
            <w:r w:rsidR="00463623">
              <w:rPr>
                <w:rStyle w:val="Kommentarzeichen"/>
                <w:rFonts w:cs="Mangal"/>
              </w:rPr>
              <w:commentReference w:id="37"/>
            </w:r>
            <w:r w:rsidRPr="00713221">
              <w:rPr>
                <w:rFonts w:ascii="Times New Roman" w:hAnsi="Times New Roman" w:cs="Times New Roman"/>
                <w:color w:val="000000"/>
                <w:sz w:val="20"/>
                <w:szCs w:val="20"/>
                <w:lang w:val="de-DE"/>
              </w:rPr>
              <w:t>, UseCases haben falsches Format)</w:t>
            </w:r>
          </w:p>
          <w:p w:rsidR="00713221" w:rsidRPr="00713221" w:rsidRDefault="00713221" w:rsidP="00713221">
            <w:pPr>
              <w:numPr>
                <w:ilvl w:val="0"/>
                <w:numId w:val="14"/>
              </w:numPr>
              <w:tabs>
                <w:tab w:val="left" w:pos="360"/>
              </w:tabs>
              <w:suppressAutoHyphens w:val="0"/>
              <w:autoSpaceDN w:val="0"/>
              <w:adjustRightInd w:val="0"/>
              <w:spacing w:after="200" w:line="276" w:lineRule="auto"/>
              <w:rPr>
                <w:rFonts w:ascii="Arial" w:eastAsia="Times New Roman" w:hAnsi="Arial" w:cs="Times New Roman"/>
                <w:kern w:val="2"/>
                <w:lang w:val="de-DE"/>
              </w:rPr>
            </w:pPr>
            <w:r w:rsidRPr="00713221">
              <w:rPr>
                <w:rFonts w:ascii="Times New Roman" w:hAnsi="Times New Roman" w:cs="Times New Roman"/>
                <w:color w:val="000000"/>
                <w:sz w:val="20"/>
                <w:szCs w:val="20"/>
                <w:lang w:val="de-DE"/>
              </w:rPr>
              <w:t>Das Tool überspringt den UseCase und fährt mit dem nächsten UseCase fort.</w:t>
            </w:r>
          </w:p>
        </w:tc>
      </w:tr>
      <w:tr w:rsidR="00713221" w:rsidRPr="002122B4" w:rsidTr="00713221">
        <w:trPr>
          <w:gridBefore w:val="1"/>
          <w:wBefore w:w="16" w:type="dxa"/>
          <w:jc w:val="center"/>
        </w:trPr>
        <w:tc>
          <w:tcPr>
            <w:tcW w:w="480" w:type="dxa"/>
            <w:gridSpan w:val="2"/>
            <w:tcBorders>
              <w:top w:val="single" w:sz="2" w:space="0" w:color="000000"/>
              <w:left w:val="single" w:sz="2" w:space="0" w:color="000000"/>
              <w:bottom w:val="single" w:sz="2" w:space="0" w:color="000000"/>
              <w:right w:val="single" w:sz="2" w:space="0" w:color="000000"/>
            </w:tcBorders>
            <w:hideMark/>
          </w:tcPr>
          <w:p w:rsidR="00713221" w:rsidRDefault="00713221">
            <w:pPr>
              <w:autoSpaceDN w:val="0"/>
              <w:adjustRightInd w:val="0"/>
              <w:spacing w:line="276" w:lineRule="auto"/>
              <w:rPr>
                <w:rFonts w:ascii="Arial" w:eastAsia="Times New Roman" w:hAnsi="Arial" w:cs="Times New Roman"/>
                <w:kern w:val="2"/>
              </w:rPr>
            </w:pPr>
            <w:r>
              <w:rPr>
                <w:rFonts w:cs="Times New Roman"/>
                <w:color w:val="000000"/>
                <w:sz w:val="20"/>
              </w:rPr>
              <w:t>4c</w:t>
            </w:r>
          </w:p>
        </w:tc>
        <w:tc>
          <w:tcPr>
            <w:tcW w:w="8714" w:type="dxa"/>
            <w:gridSpan w:val="2"/>
            <w:tcBorders>
              <w:top w:val="single" w:sz="2" w:space="0" w:color="000000"/>
              <w:left w:val="single" w:sz="2" w:space="0" w:color="000000"/>
              <w:bottom w:val="single" w:sz="2" w:space="0" w:color="000000"/>
              <w:right w:val="single" w:sz="2" w:space="0" w:color="000000"/>
            </w:tcBorders>
            <w:hideMark/>
          </w:tcPr>
          <w:p w:rsidR="00713221" w:rsidRPr="00713221" w:rsidRDefault="00713221">
            <w:pPr>
              <w:autoSpaceDN w:val="0"/>
              <w:adjustRightInd w:val="0"/>
              <w:spacing w:after="200" w:line="276" w:lineRule="auto"/>
              <w:rPr>
                <w:rFonts w:ascii="Arial" w:eastAsia="Times New Roman" w:hAnsi="Arial" w:cs="Times New Roman"/>
                <w:kern w:val="2"/>
                <w:sz w:val="20"/>
                <w:szCs w:val="20"/>
                <w:lang w:val="de-DE"/>
              </w:rPr>
            </w:pPr>
            <w:r w:rsidRPr="00713221">
              <w:rPr>
                <w:rFonts w:cs="Times New Roman"/>
                <w:sz w:val="20"/>
                <w:szCs w:val="20"/>
                <w:lang w:val="de-DE"/>
              </w:rPr>
              <w:t>Fehler in der Dokumentstruktur der Word-Datei (.docx)</w:t>
            </w:r>
          </w:p>
        </w:tc>
      </w:tr>
      <w:tr w:rsidR="00713221" w:rsidTr="00713221">
        <w:trPr>
          <w:gridBefore w:val="1"/>
          <w:wBefore w:w="16" w:type="dxa"/>
          <w:jc w:val="center"/>
        </w:trPr>
        <w:tc>
          <w:tcPr>
            <w:tcW w:w="480" w:type="dxa"/>
            <w:gridSpan w:val="2"/>
            <w:tcBorders>
              <w:top w:val="single" w:sz="2" w:space="0" w:color="000000"/>
              <w:left w:val="single" w:sz="2" w:space="0" w:color="000000"/>
              <w:bottom w:val="single" w:sz="2" w:space="0" w:color="000000"/>
              <w:right w:val="single" w:sz="2" w:space="0" w:color="000000"/>
            </w:tcBorders>
            <w:shd w:val="clear" w:color="auto" w:fill="D9D9D9"/>
          </w:tcPr>
          <w:p w:rsidR="00713221" w:rsidRPr="00713221" w:rsidRDefault="00713221">
            <w:pPr>
              <w:autoSpaceDN w:val="0"/>
              <w:adjustRightInd w:val="0"/>
              <w:spacing w:before="120" w:line="276" w:lineRule="auto"/>
              <w:rPr>
                <w:rFonts w:ascii="Arial" w:eastAsia="Times New Roman" w:hAnsi="Arial" w:cs="Times New Roman"/>
                <w:kern w:val="2"/>
                <w:lang w:val="de-DE"/>
              </w:rPr>
            </w:pPr>
          </w:p>
        </w:tc>
        <w:tc>
          <w:tcPr>
            <w:tcW w:w="8714" w:type="dxa"/>
            <w:gridSpan w:val="2"/>
            <w:tcBorders>
              <w:top w:val="single" w:sz="2" w:space="0" w:color="000000"/>
              <w:left w:val="single" w:sz="2" w:space="0" w:color="000000"/>
              <w:bottom w:val="single" w:sz="2" w:space="0" w:color="000000"/>
              <w:right w:val="single" w:sz="2" w:space="0" w:color="000000"/>
            </w:tcBorders>
          </w:tcPr>
          <w:p w:rsidR="00713221" w:rsidRPr="00713221" w:rsidRDefault="00713221" w:rsidP="00713221">
            <w:pPr>
              <w:numPr>
                <w:ilvl w:val="0"/>
                <w:numId w:val="15"/>
              </w:numPr>
              <w:tabs>
                <w:tab w:val="left" w:pos="360"/>
              </w:tabs>
              <w:suppressAutoHyphens w:val="0"/>
              <w:autoSpaceDN w:val="0"/>
              <w:adjustRightInd w:val="0"/>
              <w:spacing w:after="200" w:line="276" w:lineRule="auto"/>
              <w:rPr>
                <w:rFonts w:ascii="Arial" w:eastAsia="Times New Roman" w:hAnsi="Arial" w:cs="Times New Roman"/>
                <w:kern w:val="2"/>
                <w:lang w:val="de-DE"/>
              </w:rPr>
            </w:pPr>
            <w:r w:rsidRPr="00713221">
              <w:rPr>
                <w:rFonts w:ascii="Times New Roman" w:hAnsi="Times New Roman" w:cs="Times New Roman"/>
                <w:color w:val="000000"/>
                <w:sz w:val="20"/>
                <w:szCs w:val="20"/>
                <w:lang w:val="de-DE"/>
              </w:rPr>
              <w:t>Der Anwender erhält negatives Feedback – Das Tool informiert über die Ursache des Fehlers (kann WORD-Dokument nicht öffnen, Fehler in der Dokumentenstruktur oder einfach nur leeres Dokument)</w:t>
            </w:r>
          </w:p>
          <w:p w:rsidR="00713221" w:rsidRDefault="00713221" w:rsidP="00713221">
            <w:pPr>
              <w:numPr>
                <w:ilvl w:val="0"/>
                <w:numId w:val="15"/>
              </w:numPr>
              <w:tabs>
                <w:tab w:val="left" w:pos="360"/>
              </w:tabs>
              <w:suppressAutoHyphens w:val="0"/>
              <w:autoSpaceDN w:val="0"/>
              <w:adjustRightInd w:val="0"/>
              <w:spacing w:after="200" w:line="276" w:lineRule="auto"/>
              <w:rPr>
                <w:rFonts w:ascii="Arial" w:eastAsia="Times New Roman" w:hAnsi="Arial" w:cs="Times New Roman"/>
                <w:kern w:val="2"/>
              </w:rPr>
            </w:pPr>
            <w:r>
              <w:rPr>
                <w:rFonts w:ascii="Times New Roman" w:hAnsi="Times New Roman" w:cs="Times New Roman"/>
                <w:color w:val="000000"/>
                <w:sz w:val="20"/>
                <w:szCs w:val="20"/>
              </w:rPr>
              <w:t>Der UseCase endet.</w:t>
            </w:r>
          </w:p>
        </w:tc>
      </w:tr>
      <w:tr w:rsidR="00713221" w:rsidTr="00713221">
        <w:trPr>
          <w:jc w:val="center"/>
        </w:trPr>
        <w:tc>
          <w:tcPr>
            <w:tcW w:w="9210" w:type="dxa"/>
            <w:gridSpan w:val="5"/>
            <w:tcBorders>
              <w:top w:val="single" w:sz="2" w:space="0" w:color="000000"/>
              <w:left w:val="single" w:sz="2" w:space="0" w:color="000000"/>
              <w:bottom w:val="single" w:sz="2" w:space="0" w:color="000000"/>
              <w:right w:val="single" w:sz="2" w:space="0" w:color="000000"/>
            </w:tcBorders>
            <w:shd w:val="clear" w:color="auto" w:fill="D9D9D9"/>
            <w:hideMark/>
          </w:tcPr>
          <w:p w:rsidR="00713221" w:rsidRDefault="00713221">
            <w:pPr>
              <w:autoSpaceDN w:val="0"/>
              <w:adjustRightInd w:val="0"/>
              <w:spacing w:after="200" w:line="276" w:lineRule="auto"/>
              <w:rPr>
                <w:rFonts w:ascii="Arial" w:eastAsia="Times New Roman" w:hAnsi="Arial" w:cs="Times New Roman"/>
                <w:kern w:val="2"/>
              </w:rPr>
            </w:pPr>
            <w:r>
              <w:rPr>
                <w:rFonts w:cs="Times New Roman"/>
                <w:b/>
                <w:color w:val="000000"/>
              </w:rPr>
              <w:t>Spezielle Anforderungen:</w:t>
            </w:r>
          </w:p>
        </w:tc>
      </w:tr>
      <w:tr w:rsidR="00713221" w:rsidTr="00713221">
        <w:trPr>
          <w:jc w:val="center"/>
        </w:trPr>
        <w:tc>
          <w:tcPr>
            <w:tcW w:w="9210" w:type="dxa"/>
            <w:gridSpan w:val="5"/>
            <w:tcBorders>
              <w:top w:val="single" w:sz="2" w:space="0" w:color="000000"/>
              <w:left w:val="single" w:sz="2" w:space="0" w:color="000000"/>
              <w:bottom w:val="single" w:sz="2" w:space="0" w:color="000000"/>
              <w:right w:val="single" w:sz="2" w:space="0" w:color="000000"/>
            </w:tcBorders>
            <w:hideMark/>
          </w:tcPr>
          <w:p w:rsidR="00713221" w:rsidRDefault="00713221">
            <w:pPr>
              <w:autoSpaceDN w:val="0"/>
              <w:adjustRightInd w:val="0"/>
              <w:spacing w:after="200" w:line="276" w:lineRule="auto"/>
              <w:rPr>
                <w:rFonts w:ascii="Times New Roman" w:eastAsia="Times New Roman" w:hAnsi="Times New Roman" w:cs="Times New Roman"/>
                <w:kern w:val="2"/>
                <w:sz w:val="20"/>
                <w:szCs w:val="20"/>
              </w:rPr>
            </w:pPr>
            <w:r>
              <w:rPr>
                <w:rFonts w:ascii="Times New Roman" w:hAnsi="Times New Roman" w:cs="Times New Roman"/>
                <w:sz w:val="20"/>
                <w:szCs w:val="20"/>
              </w:rPr>
              <w:t>keine</w:t>
            </w:r>
          </w:p>
        </w:tc>
      </w:tr>
      <w:tr w:rsidR="00713221" w:rsidTr="00713221">
        <w:trPr>
          <w:jc w:val="center"/>
        </w:trPr>
        <w:tc>
          <w:tcPr>
            <w:tcW w:w="9210" w:type="dxa"/>
            <w:gridSpan w:val="5"/>
            <w:tcBorders>
              <w:top w:val="single" w:sz="2" w:space="0" w:color="000000"/>
              <w:left w:val="single" w:sz="2" w:space="0" w:color="000000"/>
              <w:bottom w:val="single" w:sz="2" w:space="0" w:color="000000"/>
              <w:right w:val="single" w:sz="2" w:space="0" w:color="000000"/>
            </w:tcBorders>
            <w:shd w:val="clear" w:color="auto" w:fill="D9D9D9"/>
            <w:hideMark/>
          </w:tcPr>
          <w:p w:rsidR="00713221" w:rsidRDefault="00713221">
            <w:pPr>
              <w:autoSpaceDN w:val="0"/>
              <w:adjustRightInd w:val="0"/>
              <w:spacing w:after="200" w:line="276" w:lineRule="auto"/>
              <w:rPr>
                <w:rFonts w:ascii="Arial" w:eastAsia="Times New Roman" w:hAnsi="Arial" w:cs="Times New Roman"/>
                <w:kern w:val="2"/>
              </w:rPr>
            </w:pPr>
            <w:r>
              <w:rPr>
                <w:rFonts w:cs="Times New Roman"/>
                <w:b/>
                <w:color w:val="000000"/>
              </w:rPr>
              <w:t>Zu klärende Punkte:</w:t>
            </w:r>
          </w:p>
        </w:tc>
      </w:tr>
      <w:tr w:rsidR="00713221" w:rsidRPr="002122B4" w:rsidTr="00713221">
        <w:trPr>
          <w:jc w:val="center"/>
        </w:trPr>
        <w:tc>
          <w:tcPr>
            <w:tcW w:w="9210" w:type="dxa"/>
            <w:gridSpan w:val="5"/>
            <w:tcBorders>
              <w:top w:val="single" w:sz="2" w:space="0" w:color="000000"/>
              <w:left w:val="single" w:sz="2" w:space="0" w:color="000000"/>
              <w:bottom w:val="single" w:sz="2" w:space="0" w:color="000000"/>
              <w:right w:val="single" w:sz="2" w:space="0" w:color="000000"/>
            </w:tcBorders>
            <w:hideMark/>
          </w:tcPr>
          <w:p w:rsidR="00713221" w:rsidRPr="00713221" w:rsidRDefault="00713221">
            <w:pPr>
              <w:autoSpaceDN w:val="0"/>
              <w:adjustRightInd w:val="0"/>
              <w:spacing w:after="200" w:line="276" w:lineRule="auto"/>
              <w:rPr>
                <w:rFonts w:ascii="Times New Roman" w:eastAsia="Times New Roman" w:hAnsi="Times New Roman" w:cs="Times New Roman"/>
                <w:kern w:val="2"/>
                <w:sz w:val="20"/>
                <w:szCs w:val="20"/>
                <w:lang w:val="de-DE"/>
              </w:rPr>
            </w:pPr>
            <w:r w:rsidRPr="00713221">
              <w:rPr>
                <w:rFonts w:ascii="Times New Roman" w:hAnsi="Times New Roman" w:cs="Times New Roman"/>
                <w:sz w:val="20"/>
                <w:szCs w:val="20"/>
                <w:lang w:val="de-DE"/>
              </w:rPr>
              <w:t>Soll der Anwender mehrere Dateien auswählen können, die eingelesen werden sollen?</w:t>
            </w:r>
          </w:p>
        </w:tc>
      </w:tr>
    </w:tbl>
    <w:p w:rsidR="00713221" w:rsidRDefault="00713221">
      <w:pPr>
        <w:widowControl/>
        <w:suppressAutoHyphens w:val="0"/>
        <w:rPr>
          <w:lang w:val="de-DE"/>
        </w:rPr>
      </w:pPr>
    </w:p>
    <w:p w:rsidR="00713221" w:rsidRDefault="00713221">
      <w:pPr>
        <w:widowControl/>
        <w:suppressAutoHyphens w:val="0"/>
        <w:rPr>
          <w:lang w:val="de-DE"/>
        </w:rPr>
      </w:pP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tblPr>
      <w:tblGrid>
        <w:gridCol w:w="496"/>
        <w:gridCol w:w="850"/>
        <w:gridCol w:w="7866"/>
      </w:tblGrid>
      <w:tr w:rsidR="00713221" w:rsidTr="00713221">
        <w:trPr>
          <w:jc w:val="center"/>
        </w:trPr>
        <w:tc>
          <w:tcPr>
            <w:tcW w:w="9212" w:type="dxa"/>
            <w:gridSpan w:val="3"/>
            <w:tcBorders>
              <w:top w:val="single" w:sz="4" w:space="0" w:color="auto"/>
              <w:bottom w:val="single" w:sz="4" w:space="0" w:color="auto"/>
            </w:tcBorders>
          </w:tcPr>
          <w:p w:rsidR="00713221" w:rsidRDefault="00713221" w:rsidP="00713221">
            <w:pPr>
              <w:tabs>
                <w:tab w:val="left" w:pos="3376"/>
                <w:tab w:val="center" w:pos="4536"/>
              </w:tabs>
              <w:autoSpaceDE w:val="0"/>
              <w:autoSpaceDN w:val="0"/>
              <w:adjustRightInd w:val="0"/>
              <w:jc w:val="center"/>
              <w:rPr>
                <w:rFonts w:ascii="Arial" w:hAnsi="Arial" w:cs="Arial"/>
                <w:b/>
                <w:bCs/>
                <w:color w:val="000000"/>
              </w:rPr>
            </w:pPr>
            <w:r>
              <w:rPr>
                <w:rFonts w:ascii="Arial" w:hAnsi="Arial" w:cs="Arial"/>
                <w:b/>
                <w:bCs/>
                <w:color w:val="000000"/>
              </w:rPr>
              <w:t>Use Case Graph visualisieren</w:t>
            </w:r>
          </w:p>
        </w:tc>
      </w:tr>
      <w:tr w:rsidR="00713221" w:rsidTr="00713221">
        <w:trPr>
          <w:jc w:val="center"/>
        </w:trPr>
        <w:tc>
          <w:tcPr>
            <w:tcW w:w="1346" w:type="dxa"/>
            <w:gridSpan w:val="2"/>
            <w:tcBorders>
              <w:top w:val="single" w:sz="4" w:space="0" w:color="auto"/>
              <w:bottom w:val="single" w:sz="4" w:space="0" w:color="auto"/>
              <w:right w:val="single" w:sz="4" w:space="0" w:color="auto"/>
            </w:tcBorders>
            <w:shd w:val="clear" w:color="auto" w:fill="D9D9D9"/>
          </w:tcPr>
          <w:p w:rsidR="00713221" w:rsidRDefault="00713221" w:rsidP="00713221">
            <w:pPr>
              <w:autoSpaceDE w:val="0"/>
              <w:autoSpaceDN w:val="0"/>
              <w:adjustRightInd w:val="0"/>
              <w:jc w:val="both"/>
              <w:rPr>
                <w:rFonts w:ascii="Arial" w:hAnsi="Arial" w:cs="Arial"/>
                <w:b/>
                <w:bCs/>
                <w:color w:val="000000"/>
              </w:rPr>
            </w:pPr>
            <w:r>
              <w:rPr>
                <w:rFonts w:ascii="Arial" w:hAnsi="Arial" w:cs="Arial"/>
                <w:b/>
                <w:bCs/>
                <w:color w:val="000000"/>
              </w:rPr>
              <w:t>Kennung</w:t>
            </w:r>
          </w:p>
        </w:tc>
        <w:tc>
          <w:tcPr>
            <w:tcW w:w="7866" w:type="dxa"/>
            <w:tcBorders>
              <w:top w:val="single" w:sz="4" w:space="0" w:color="auto"/>
              <w:left w:val="single" w:sz="4" w:space="0" w:color="auto"/>
              <w:bottom w:val="single" w:sz="4" w:space="0" w:color="auto"/>
            </w:tcBorders>
          </w:tcPr>
          <w:p w:rsidR="00713221" w:rsidRDefault="00713221" w:rsidP="00713221">
            <w:pPr>
              <w:autoSpaceDE w:val="0"/>
              <w:autoSpaceDN w:val="0"/>
              <w:adjustRightInd w:val="0"/>
              <w:jc w:val="both"/>
              <w:rPr>
                <w:rFonts w:ascii="Times New Roman" w:hAnsi="Times New Roman"/>
                <w:color w:val="000000"/>
                <w:sz w:val="20"/>
                <w:szCs w:val="20"/>
              </w:rPr>
            </w:pPr>
            <w:r>
              <w:rPr>
                <w:rFonts w:ascii="Times New Roman" w:hAnsi="Times New Roman"/>
                <w:color w:val="000000"/>
                <w:sz w:val="20"/>
                <w:szCs w:val="20"/>
              </w:rPr>
              <w:t>UC-SM-1</w:t>
            </w:r>
          </w:p>
        </w:tc>
      </w:tr>
      <w:tr w:rsidR="00713221" w:rsidTr="00713221">
        <w:trPr>
          <w:jc w:val="center"/>
        </w:trPr>
        <w:tc>
          <w:tcPr>
            <w:tcW w:w="1346" w:type="dxa"/>
            <w:gridSpan w:val="2"/>
            <w:tcBorders>
              <w:top w:val="single" w:sz="4" w:space="0" w:color="auto"/>
              <w:bottom w:val="single" w:sz="4" w:space="0" w:color="auto"/>
              <w:right w:val="single" w:sz="4" w:space="0" w:color="auto"/>
            </w:tcBorders>
            <w:shd w:val="clear" w:color="auto" w:fill="D9D9D9"/>
          </w:tcPr>
          <w:p w:rsidR="00713221" w:rsidRDefault="00713221" w:rsidP="00713221">
            <w:pPr>
              <w:autoSpaceDE w:val="0"/>
              <w:autoSpaceDN w:val="0"/>
              <w:adjustRightInd w:val="0"/>
              <w:jc w:val="both"/>
              <w:rPr>
                <w:rFonts w:ascii="Arial" w:hAnsi="Arial" w:cs="Arial"/>
                <w:b/>
                <w:bCs/>
                <w:color w:val="000000"/>
              </w:rPr>
            </w:pPr>
            <w:r>
              <w:rPr>
                <w:rFonts w:ascii="Arial" w:hAnsi="Arial" w:cs="Arial"/>
                <w:b/>
                <w:bCs/>
                <w:color w:val="000000"/>
              </w:rPr>
              <w:t>Priorität</w:t>
            </w:r>
          </w:p>
        </w:tc>
        <w:tc>
          <w:tcPr>
            <w:tcW w:w="7866" w:type="dxa"/>
            <w:tcBorders>
              <w:top w:val="single" w:sz="4" w:space="0" w:color="auto"/>
              <w:left w:val="single" w:sz="4" w:space="0" w:color="auto"/>
              <w:bottom w:val="single" w:sz="4" w:space="0" w:color="auto"/>
            </w:tcBorders>
          </w:tcPr>
          <w:p w:rsidR="00713221" w:rsidRDefault="00713221" w:rsidP="00713221">
            <w:pPr>
              <w:autoSpaceDE w:val="0"/>
              <w:autoSpaceDN w:val="0"/>
              <w:adjustRightInd w:val="0"/>
              <w:jc w:val="both"/>
              <w:rPr>
                <w:rFonts w:ascii="Times New Roman" w:hAnsi="Times New Roman"/>
                <w:color w:val="000000"/>
                <w:sz w:val="20"/>
                <w:szCs w:val="20"/>
              </w:rPr>
            </w:pPr>
            <w:r>
              <w:rPr>
                <w:rFonts w:ascii="Times New Roman" w:hAnsi="Times New Roman"/>
                <w:color w:val="000000"/>
                <w:sz w:val="20"/>
                <w:szCs w:val="20"/>
              </w:rPr>
              <w:t>Hoch</w:t>
            </w:r>
          </w:p>
        </w:tc>
      </w:tr>
      <w:tr w:rsidR="00713221" w:rsidTr="00713221">
        <w:trPr>
          <w:jc w:val="center"/>
        </w:trPr>
        <w:tc>
          <w:tcPr>
            <w:tcW w:w="9212" w:type="dxa"/>
            <w:gridSpan w:val="3"/>
            <w:tcBorders>
              <w:top w:val="single" w:sz="4" w:space="0" w:color="auto"/>
              <w:bottom w:val="single" w:sz="4" w:space="0" w:color="auto"/>
            </w:tcBorders>
            <w:shd w:val="clear" w:color="auto" w:fill="D9D9D9"/>
          </w:tcPr>
          <w:p w:rsidR="00713221" w:rsidRDefault="00713221" w:rsidP="00713221">
            <w:pPr>
              <w:autoSpaceDE w:val="0"/>
              <w:autoSpaceDN w:val="0"/>
              <w:adjustRightInd w:val="0"/>
              <w:jc w:val="both"/>
              <w:rPr>
                <w:rFonts w:ascii="Arial" w:hAnsi="Arial" w:cs="Arial"/>
                <w:b/>
                <w:bCs/>
                <w:color w:val="000000"/>
              </w:rPr>
            </w:pPr>
            <w:r>
              <w:rPr>
                <w:rFonts w:ascii="Arial" w:hAnsi="Arial" w:cs="Arial"/>
                <w:b/>
                <w:bCs/>
                <w:color w:val="000000"/>
              </w:rPr>
              <w:t>Kurzbeschreibung:</w:t>
            </w:r>
          </w:p>
        </w:tc>
      </w:tr>
      <w:tr w:rsidR="00713221" w:rsidRPr="002122B4" w:rsidTr="00713221">
        <w:trPr>
          <w:jc w:val="center"/>
        </w:trPr>
        <w:tc>
          <w:tcPr>
            <w:tcW w:w="9212" w:type="dxa"/>
            <w:gridSpan w:val="3"/>
            <w:tcBorders>
              <w:top w:val="single" w:sz="4" w:space="0" w:color="auto"/>
              <w:bottom w:val="single" w:sz="4" w:space="0" w:color="auto"/>
            </w:tcBorders>
          </w:tcPr>
          <w:p w:rsidR="00713221" w:rsidRPr="00713221" w:rsidRDefault="00713221" w:rsidP="00522132">
            <w:pPr>
              <w:autoSpaceDE w:val="0"/>
              <w:autoSpaceDN w:val="0"/>
              <w:adjustRightInd w:val="0"/>
              <w:jc w:val="both"/>
              <w:rPr>
                <w:rFonts w:ascii="Times New Roman" w:hAnsi="Times New Roman"/>
                <w:color w:val="000000"/>
                <w:sz w:val="20"/>
                <w:szCs w:val="20"/>
                <w:lang w:val="de-DE"/>
              </w:rPr>
            </w:pPr>
            <w:r w:rsidRPr="00713221">
              <w:rPr>
                <w:rFonts w:ascii="Times New Roman" w:hAnsi="Times New Roman"/>
                <w:color w:val="000000"/>
                <w:sz w:val="20"/>
                <w:szCs w:val="20"/>
                <w:lang w:val="de-DE"/>
              </w:rPr>
              <w:t>Das Programm visualisiert mithilfe des Systems und vorher importierten Use</w:t>
            </w:r>
            <w:del w:id="38" w:author="MathiasSchneider" w:date="2015-04-14T23:47:00Z">
              <w:r w:rsidRPr="00713221" w:rsidDel="00522132">
                <w:rPr>
                  <w:rFonts w:ascii="Times New Roman" w:hAnsi="Times New Roman"/>
                  <w:color w:val="000000"/>
                  <w:sz w:val="20"/>
                  <w:szCs w:val="20"/>
                  <w:lang w:val="de-DE"/>
                </w:rPr>
                <w:delText>-</w:delText>
              </w:r>
            </w:del>
            <w:r w:rsidRPr="00713221">
              <w:rPr>
                <w:rFonts w:ascii="Times New Roman" w:hAnsi="Times New Roman"/>
                <w:color w:val="000000"/>
                <w:sz w:val="20"/>
                <w:szCs w:val="20"/>
                <w:lang w:val="de-DE"/>
              </w:rPr>
              <w:t>Cases</w:t>
            </w:r>
            <w:del w:id="39" w:author="MathiasSchneider" w:date="2015-04-14T23:48:00Z">
              <w:r w:rsidRPr="00713221" w:rsidDel="00522132">
                <w:rPr>
                  <w:rFonts w:ascii="Times New Roman" w:hAnsi="Times New Roman"/>
                  <w:color w:val="000000"/>
                  <w:sz w:val="20"/>
                  <w:szCs w:val="20"/>
                  <w:lang w:val="de-DE"/>
                </w:rPr>
                <w:delText>,</w:delText>
              </w:r>
            </w:del>
            <w:r w:rsidRPr="00713221">
              <w:rPr>
                <w:rFonts w:ascii="Times New Roman" w:hAnsi="Times New Roman"/>
                <w:color w:val="000000"/>
                <w:sz w:val="20"/>
                <w:szCs w:val="20"/>
                <w:lang w:val="de-DE"/>
              </w:rPr>
              <w:t xml:space="preserve"> den Graphen.</w:t>
            </w:r>
          </w:p>
        </w:tc>
      </w:tr>
      <w:tr w:rsidR="00713221" w:rsidTr="00713221">
        <w:trPr>
          <w:jc w:val="center"/>
        </w:trPr>
        <w:tc>
          <w:tcPr>
            <w:tcW w:w="9212" w:type="dxa"/>
            <w:gridSpan w:val="3"/>
            <w:tcBorders>
              <w:top w:val="single" w:sz="4" w:space="0" w:color="auto"/>
              <w:bottom w:val="single" w:sz="4" w:space="0" w:color="auto"/>
            </w:tcBorders>
            <w:shd w:val="clear" w:color="auto" w:fill="D9D9D9"/>
          </w:tcPr>
          <w:p w:rsidR="00713221" w:rsidRDefault="00713221" w:rsidP="00713221">
            <w:pPr>
              <w:autoSpaceDE w:val="0"/>
              <w:autoSpaceDN w:val="0"/>
              <w:adjustRightInd w:val="0"/>
              <w:jc w:val="both"/>
              <w:rPr>
                <w:rFonts w:ascii="Arial" w:hAnsi="Arial" w:cs="Arial"/>
                <w:b/>
                <w:bCs/>
                <w:color w:val="000000"/>
              </w:rPr>
            </w:pPr>
            <w:r>
              <w:rPr>
                <w:rFonts w:ascii="Arial" w:hAnsi="Arial" w:cs="Arial"/>
                <w:b/>
                <w:bCs/>
                <w:color w:val="000000"/>
              </w:rPr>
              <w:t>Vorbedingung(en):</w:t>
            </w:r>
          </w:p>
        </w:tc>
      </w:tr>
      <w:tr w:rsidR="00713221" w:rsidTr="00713221">
        <w:trPr>
          <w:jc w:val="center"/>
        </w:trPr>
        <w:tc>
          <w:tcPr>
            <w:tcW w:w="9212" w:type="dxa"/>
            <w:gridSpan w:val="3"/>
            <w:tcBorders>
              <w:top w:val="single" w:sz="4" w:space="0" w:color="auto"/>
              <w:bottom w:val="single" w:sz="4" w:space="0" w:color="auto"/>
            </w:tcBorders>
          </w:tcPr>
          <w:p w:rsidR="00713221" w:rsidRDefault="00713221" w:rsidP="00713221">
            <w:pPr>
              <w:autoSpaceDE w:val="0"/>
              <w:autoSpaceDN w:val="0"/>
              <w:adjustRightInd w:val="0"/>
              <w:jc w:val="both"/>
              <w:rPr>
                <w:rFonts w:ascii="Times New Roman" w:hAnsi="Times New Roman"/>
                <w:color w:val="000000"/>
                <w:sz w:val="20"/>
                <w:szCs w:val="20"/>
              </w:rPr>
            </w:pPr>
            <w:r>
              <w:rPr>
                <w:rFonts w:ascii="Times New Roman" w:hAnsi="Times New Roman"/>
                <w:color w:val="000000"/>
                <w:sz w:val="20"/>
                <w:szCs w:val="20"/>
              </w:rPr>
              <w:t>Mindestens ein Use Case muss importiert sein</w:t>
            </w:r>
          </w:p>
        </w:tc>
      </w:tr>
      <w:tr w:rsidR="00713221" w:rsidTr="00713221">
        <w:trPr>
          <w:jc w:val="center"/>
        </w:trPr>
        <w:tc>
          <w:tcPr>
            <w:tcW w:w="9212" w:type="dxa"/>
            <w:gridSpan w:val="3"/>
            <w:tcBorders>
              <w:top w:val="single" w:sz="4" w:space="0" w:color="auto"/>
              <w:bottom w:val="single" w:sz="4" w:space="0" w:color="auto"/>
            </w:tcBorders>
            <w:shd w:val="clear" w:color="auto" w:fill="D9D9D9"/>
          </w:tcPr>
          <w:p w:rsidR="00713221" w:rsidRDefault="00713221" w:rsidP="00713221">
            <w:pPr>
              <w:autoSpaceDE w:val="0"/>
              <w:autoSpaceDN w:val="0"/>
              <w:adjustRightInd w:val="0"/>
              <w:jc w:val="both"/>
              <w:rPr>
                <w:rFonts w:ascii="Arial" w:hAnsi="Arial" w:cs="Arial"/>
                <w:b/>
                <w:bCs/>
                <w:color w:val="000000"/>
              </w:rPr>
            </w:pPr>
            <w:commentRangeStart w:id="40"/>
            <w:r>
              <w:rPr>
                <w:rFonts w:ascii="Arial" w:hAnsi="Arial" w:cs="Arial"/>
                <w:b/>
                <w:bCs/>
                <w:color w:val="000000"/>
              </w:rPr>
              <w:t>Nachbedingung(en):</w:t>
            </w:r>
            <w:commentRangeEnd w:id="40"/>
            <w:r w:rsidR="00522132">
              <w:rPr>
                <w:rStyle w:val="Kommentarzeichen"/>
                <w:rFonts w:cs="Mangal"/>
              </w:rPr>
              <w:commentReference w:id="40"/>
            </w:r>
          </w:p>
        </w:tc>
      </w:tr>
      <w:tr w:rsidR="00713221" w:rsidRPr="002122B4" w:rsidTr="00713221">
        <w:trPr>
          <w:jc w:val="center"/>
        </w:trPr>
        <w:tc>
          <w:tcPr>
            <w:tcW w:w="9212" w:type="dxa"/>
            <w:gridSpan w:val="3"/>
            <w:tcBorders>
              <w:top w:val="single" w:sz="4" w:space="0" w:color="auto"/>
              <w:bottom w:val="single" w:sz="4" w:space="0" w:color="auto"/>
            </w:tcBorders>
          </w:tcPr>
          <w:p w:rsidR="00713221" w:rsidRPr="00713221" w:rsidRDefault="00713221" w:rsidP="00713221">
            <w:pPr>
              <w:autoSpaceDE w:val="0"/>
              <w:autoSpaceDN w:val="0"/>
              <w:adjustRightInd w:val="0"/>
              <w:jc w:val="both"/>
              <w:rPr>
                <w:rFonts w:ascii="Times New Roman" w:hAnsi="Times New Roman"/>
                <w:color w:val="000000"/>
                <w:sz w:val="20"/>
                <w:szCs w:val="20"/>
                <w:lang w:val="de-DE"/>
              </w:rPr>
            </w:pPr>
            <w:r w:rsidRPr="00713221">
              <w:rPr>
                <w:rFonts w:ascii="Times New Roman" w:hAnsi="Times New Roman"/>
                <w:color w:val="000000"/>
                <w:sz w:val="20"/>
                <w:szCs w:val="20"/>
                <w:lang w:val="de-DE"/>
              </w:rPr>
              <w:t>Ein Use Case Graph wurde visualisiert</w:t>
            </w:r>
          </w:p>
        </w:tc>
      </w:tr>
      <w:tr w:rsidR="00713221" w:rsidTr="00713221">
        <w:trPr>
          <w:jc w:val="center"/>
        </w:trPr>
        <w:tc>
          <w:tcPr>
            <w:tcW w:w="9212" w:type="dxa"/>
            <w:gridSpan w:val="3"/>
            <w:tcBorders>
              <w:top w:val="single" w:sz="4" w:space="0" w:color="auto"/>
              <w:bottom w:val="single" w:sz="4" w:space="0" w:color="auto"/>
            </w:tcBorders>
            <w:shd w:val="clear" w:color="auto" w:fill="D9D9D9"/>
          </w:tcPr>
          <w:p w:rsidR="00713221" w:rsidRDefault="00713221" w:rsidP="00713221">
            <w:pPr>
              <w:autoSpaceDE w:val="0"/>
              <w:autoSpaceDN w:val="0"/>
              <w:adjustRightInd w:val="0"/>
              <w:jc w:val="both"/>
              <w:rPr>
                <w:rFonts w:ascii="Arial" w:hAnsi="Arial" w:cs="Arial"/>
                <w:b/>
                <w:bCs/>
                <w:color w:val="000000"/>
              </w:rPr>
            </w:pPr>
            <w:r>
              <w:rPr>
                <w:rFonts w:ascii="Arial" w:hAnsi="Arial" w:cs="Arial"/>
                <w:b/>
                <w:bCs/>
                <w:color w:val="000000"/>
              </w:rPr>
              <w:t>Normaler Ablauf:</w:t>
            </w:r>
          </w:p>
        </w:tc>
      </w:tr>
      <w:tr w:rsidR="00713221" w:rsidRPr="002122B4" w:rsidTr="00713221">
        <w:trPr>
          <w:jc w:val="center"/>
        </w:trPr>
        <w:tc>
          <w:tcPr>
            <w:tcW w:w="496" w:type="dxa"/>
            <w:tcBorders>
              <w:top w:val="single" w:sz="4" w:space="0" w:color="auto"/>
              <w:bottom w:val="single" w:sz="4" w:space="0" w:color="auto"/>
              <w:right w:val="single" w:sz="4" w:space="0" w:color="auto"/>
            </w:tcBorders>
            <w:shd w:val="clear" w:color="auto" w:fill="D9D9D9"/>
          </w:tcPr>
          <w:p w:rsidR="00713221" w:rsidRDefault="00713221" w:rsidP="00713221">
            <w:pPr>
              <w:autoSpaceDE w:val="0"/>
              <w:autoSpaceDN w:val="0"/>
              <w:adjustRightInd w:val="0"/>
              <w:spacing w:before="120"/>
              <w:jc w:val="both"/>
              <w:rPr>
                <w:rFonts w:ascii="Times New Roman" w:hAnsi="Times New Roman"/>
                <w:color w:val="000000"/>
              </w:rPr>
            </w:pPr>
          </w:p>
        </w:tc>
        <w:tc>
          <w:tcPr>
            <w:tcW w:w="8716" w:type="dxa"/>
            <w:gridSpan w:val="2"/>
            <w:tcBorders>
              <w:top w:val="single" w:sz="4" w:space="0" w:color="auto"/>
              <w:left w:val="single" w:sz="4" w:space="0" w:color="auto"/>
              <w:bottom w:val="single" w:sz="4" w:space="0" w:color="auto"/>
            </w:tcBorders>
          </w:tcPr>
          <w:p w:rsidR="00713221" w:rsidRPr="008F2AE1" w:rsidRDefault="00713221" w:rsidP="00713221">
            <w:pPr>
              <w:pStyle w:val="Listenabsatz"/>
              <w:numPr>
                <w:ilvl w:val="0"/>
                <w:numId w:val="9"/>
              </w:numPr>
              <w:suppressAutoHyphens w:val="0"/>
              <w:autoSpaceDE w:val="0"/>
              <w:autoSpaceDN w:val="0"/>
              <w:adjustRightInd w:val="0"/>
              <w:contextualSpacing/>
              <w:rPr>
                <w:rFonts w:ascii="Times New Roman" w:hAnsi="Times New Roman"/>
                <w:color w:val="000000"/>
                <w:sz w:val="20"/>
                <w:szCs w:val="20"/>
              </w:rPr>
            </w:pPr>
            <w:r w:rsidRPr="00BA22F0">
              <w:rPr>
                <w:rFonts w:ascii="Times New Roman" w:hAnsi="Times New Roman"/>
                <w:color w:val="000000"/>
                <w:sz w:val="20"/>
                <w:szCs w:val="20"/>
              </w:rPr>
              <w:t xml:space="preserve">Dieser Anwendungsfall beginnt, </w:t>
            </w:r>
            <w:r>
              <w:rPr>
                <w:rFonts w:ascii="Times New Roman" w:hAnsi="Times New Roman"/>
                <w:color w:val="000000"/>
                <w:sz w:val="20"/>
                <w:szCs w:val="20"/>
              </w:rPr>
              <w:t>sobald der User ein UseCase aus der Liste selektiert</w:t>
            </w:r>
            <w:r>
              <w:rPr>
                <w:rFonts w:ascii="Times New Roman" w:hAnsi="Times New Roman"/>
                <w:sz w:val="20"/>
                <w:szCs w:val="20"/>
              </w:rPr>
              <w:t xml:space="preserve">. </w:t>
            </w:r>
          </w:p>
          <w:p w:rsidR="00713221" w:rsidRPr="008F2AE1" w:rsidRDefault="00713221" w:rsidP="00713221">
            <w:pPr>
              <w:pStyle w:val="Listenabsatz"/>
              <w:numPr>
                <w:ilvl w:val="0"/>
                <w:numId w:val="9"/>
              </w:numPr>
              <w:suppressAutoHyphens w:val="0"/>
              <w:autoSpaceDE w:val="0"/>
              <w:autoSpaceDN w:val="0"/>
              <w:adjustRightInd w:val="0"/>
              <w:contextualSpacing/>
              <w:rPr>
                <w:rFonts w:ascii="Times New Roman" w:hAnsi="Times New Roman"/>
                <w:color w:val="000000"/>
                <w:sz w:val="20"/>
                <w:szCs w:val="20"/>
              </w:rPr>
            </w:pPr>
            <w:r>
              <w:rPr>
                <w:rFonts w:ascii="Times New Roman" w:hAnsi="Times New Roman"/>
                <w:sz w:val="20"/>
                <w:szCs w:val="20"/>
              </w:rPr>
              <w:t>Die Zeichenfläche des Use Cases wird angezeigt</w:t>
            </w:r>
          </w:p>
          <w:p w:rsidR="00713221" w:rsidRPr="008F2AE1" w:rsidRDefault="00713221" w:rsidP="00713221">
            <w:pPr>
              <w:pStyle w:val="Listenabsatz"/>
              <w:numPr>
                <w:ilvl w:val="0"/>
                <w:numId w:val="9"/>
              </w:numPr>
              <w:suppressAutoHyphens w:val="0"/>
              <w:autoSpaceDE w:val="0"/>
              <w:autoSpaceDN w:val="0"/>
              <w:adjustRightInd w:val="0"/>
              <w:contextualSpacing/>
              <w:rPr>
                <w:rFonts w:ascii="Times New Roman" w:hAnsi="Times New Roman"/>
                <w:color w:val="000000"/>
                <w:sz w:val="20"/>
                <w:szCs w:val="20"/>
              </w:rPr>
            </w:pPr>
            <w:r>
              <w:rPr>
                <w:rFonts w:ascii="Times New Roman" w:hAnsi="Times New Roman"/>
                <w:sz w:val="20"/>
                <w:szCs w:val="20"/>
              </w:rPr>
              <w:t xml:space="preserve">Das Tool analysiert den Graphen des entsprechenden Use Cases und zeichnet alle Knoten und Kanten (mithilfe des Graphvisualisierer?)auf die Zeichenfläche. </w:t>
            </w:r>
          </w:p>
          <w:p w:rsidR="00713221" w:rsidRPr="007A6D71" w:rsidRDefault="00713221" w:rsidP="00713221">
            <w:pPr>
              <w:pStyle w:val="Listenabsatz"/>
              <w:numPr>
                <w:ilvl w:val="0"/>
                <w:numId w:val="9"/>
              </w:numPr>
              <w:suppressAutoHyphens w:val="0"/>
              <w:autoSpaceDE w:val="0"/>
              <w:autoSpaceDN w:val="0"/>
              <w:adjustRightInd w:val="0"/>
              <w:contextualSpacing/>
              <w:rPr>
                <w:rFonts w:ascii="Times New Roman" w:hAnsi="Times New Roman"/>
                <w:color w:val="000000"/>
                <w:sz w:val="20"/>
                <w:szCs w:val="20"/>
              </w:rPr>
            </w:pPr>
            <w:r>
              <w:rPr>
                <w:rFonts w:ascii="Times New Roman" w:hAnsi="Times New Roman"/>
                <w:color w:val="000000"/>
                <w:sz w:val="20"/>
                <w:szCs w:val="20"/>
              </w:rPr>
              <w:t>Sobald der Graph fertig gezeichnet wurde, endet der Use Case</w:t>
            </w:r>
          </w:p>
          <w:p w:rsidR="00713221" w:rsidRPr="007A6D71" w:rsidRDefault="00713221" w:rsidP="00713221">
            <w:pPr>
              <w:pStyle w:val="Listenabsatz"/>
              <w:autoSpaceDE w:val="0"/>
              <w:autoSpaceDN w:val="0"/>
              <w:adjustRightInd w:val="0"/>
              <w:ind w:left="360"/>
              <w:rPr>
                <w:rFonts w:ascii="Times New Roman" w:hAnsi="Times New Roman"/>
                <w:color w:val="000000"/>
                <w:sz w:val="20"/>
                <w:szCs w:val="20"/>
              </w:rPr>
            </w:pPr>
          </w:p>
        </w:tc>
      </w:tr>
      <w:tr w:rsidR="00713221" w:rsidTr="00713221">
        <w:trPr>
          <w:jc w:val="center"/>
        </w:trPr>
        <w:tc>
          <w:tcPr>
            <w:tcW w:w="9212" w:type="dxa"/>
            <w:gridSpan w:val="3"/>
            <w:tcBorders>
              <w:top w:val="single" w:sz="4" w:space="0" w:color="auto"/>
              <w:bottom w:val="single" w:sz="4" w:space="0" w:color="auto"/>
            </w:tcBorders>
            <w:shd w:val="clear" w:color="auto" w:fill="D9D9D9"/>
          </w:tcPr>
          <w:p w:rsidR="00713221" w:rsidRDefault="00713221" w:rsidP="00713221">
            <w:pPr>
              <w:autoSpaceDE w:val="0"/>
              <w:autoSpaceDN w:val="0"/>
              <w:adjustRightInd w:val="0"/>
              <w:jc w:val="both"/>
              <w:rPr>
                <w:rFonts w:ascii="Arial" w:hAnsi="Arial" w:cs="Arial"/>
                <w:b/>
                <w:bCs/>
                <w:color w:val="000000"/>
              </w:rPr>
            </w:pPr>
            <w:r>
              <w:rPr>
                <w:rFonts w:ascii="Arial" w:hAnsi="Arial" w:cs="Arial"/>
                <w:b/>
                <w:bCs/>
                <w:color w:val="000000"/>
              </w:rPr>
              <w:t>Ablauf-Varianten:</w:t>
            </w:r>
          </w:p>
        </w:tc>
      </w:tr>
      <w:tr w:rsidR="00713221" w:rsidTr="00713221">
        <w:trPr>
          <w:jc w:val="center"/>
        </w:trPr>
        <w:tc>
          <w:tcPr>
            <w:tcW w:w="496" w:type="dxa"/>
            <w:tcBorders>
              <w:top w:val="single" w:sz="4" w:space="0" w:color="auto"/>
              <w:bottom w:val="single" w:sz="4" w:space="0" w:color="auto"/>
              <w:right w:val="single" w:sz="4" w:space="0" w:color="auto"/>
            </w:tcBorders>
          </w:tcPr>
          <w:p w:rsidR="00713221" w:rsidRDefault="00713221" w:rsidP="00713221">
            <w:pPr>
              <w:autoSpaceDE w:val="0"/>
              <w:autoSpaceDN w:val="0"/>
              <w:adjustRightInd w:val="0"/>
              <w:jc w:val="both"/>
              <w:rPr>
                <w:rFonts w:ascii="Arial" w:hAnsi="Arial" w:cs="Arial"/>
                <w:color w:val="000000"/>
                <w:sz w:val="20"/>
                <w:szCs w:val="20"/>
              </w:rPr>
            </w:pPr>
          </w:p>
        </w:tc>
        <w:tc>
          <w:tcPr>
            <w:tcW w:w="8716" w:type="dxa"/>
            <w:gridSpan w:val="2"/>
            <w:tcBorders>
              <w:top w:val="single" w:sz="4" w:space="0" w:color="auto"/>
              <w:left w:val="single" w:sz="4" w:space="0" w:color="auto"/>
              <w:bottom w:val="single" w:sz="4" w:space="0" w:color="auto"/>
            </w:tcBorders>
          </w:tcPr>
          <w:p w:rsidR="00713221" w:rsidRDefault="00713221" w:rsidP="00713221">
            <w:pPr>
              <w:autoSpaceDE w:val="0"/>
              <w:autoSpaceDN w:val="0"/>
              <w:adjustRightInd w:val="0"/>
              <w:jc w:val="both"/>
              <w:rPr>
                <w:rFonts w:ascii="Arial" w:hAnsi="Arial" w:cs="Arial"/>
                <w:color w:val="000000"/>
                <w:sz w:val="20"/>
                <w:szCs w:val="20"/>
              </w:rPr>
            </w:pPr>
          </w:p>
        </w:tc>
      </w:tr>
      <w:tr w:rsidR="00713221" w:rsidTr="00713221">
        <w:trPr>
          <w:jc w:val="center"/>
        </w:trPr>
        <w:tc>
          <w:tcPr>
            <w:tcW w:w="496" w:type="dxa"/>
            <w:tcBorders>
              <w:top w:val="single" w:sz="4" w:space="0" w:color="auto"/>
              <w:bottom w:val="single" w:sz="4" w:space="0" w:color="auto"/>
              <w:right w:val="single" w:sz="4" w:space="0" w:color="auto"/>
            </w:tcBorders>
            <w:shd w:val="clear" w:color="auto" w:fill="D9D9D9" w:themeFill="background1" w:themeFillShade="D9"/>
          </w:tcPr>
          <w:p w:rsidR="00713221" w:rsidRDefault="00713221" w:rsidP="00713221">
            <w:pPr>
              <w:autoSpaceDE w:val="0"/>
              <w:autoSpaceDN w:val="0"/>
              <w:adjustRightInd w:val="0"/>
              <w:jc w:val="both"/>
              <w:rPr>
                <w:rFonts w:ascii="Arial" w:hAnsi="Arial" w:cs="Arial"/>
                <w:color w:val="000000"/>
                <w:sz w:val="20"/>
                <w:szCs w:val="20"/>
              </w:rPr>
            </w:pPr>
          </w:p>
        </w:tc>
        <w:tc>
          <w:tcPr>
            <w:tcW w:w="8716" w:type="dxa"/>
            <w:gridSpan w:val="2"/>
            <w:tcBorders>
              <w:top w:val="single" w:sz="4" w:space="0" w:color="auto"/>
              <w:left w:val="single" w:sz="4" w:space="0" w:color="auto"/>
              <w:bottom w:val="single" w:sz="4" w:space="0" w:color="auto"/>
            </w:tcBorders>
          </w:tcPr>
          <w:p w:rsidR="00713221" w:rsidRPr="00BA22F0" w:rsidRDefault="00713221" w:rsidP="00713221">
            <w:pPr>
              <w:pStyle w:val="Listenabsatz"/>
              <w:autoSpaceDE w:val="0"/>
              <w:autoSpaceDN w:val="0"/>
              <w:adjustRightInd w:val="0"/>
              <w:ind w:left="360"/>
              <w:rPr>
                <w:color w:val="000000"/>
                <w:sz w:val="20"/>
                <w:szCs w:val="20"/>
              </w:rPr>
            </w:pPr>
          </w:p>
        </w:tc>
      </w:tr>
      <w:tr w:rsidR="00713221" w:rsidTr="00713221">
        <w:trPr>
          <w:jc w:val="center"/>
        </w:trPr>
        <w:tc>
          <w:tcPr>
            <w:tcW w:w="9212" w:type="dxa"/>
            <w:gridSpan w:val="3"/>
            <w:tcBorders>
              <w:top w:val="single" w:sz="4" w:space="0" w:color="auto"/>
              <w:bottom w:val="single" w:sz="4" w:space="0" w:color="auto"/>
            </w:tcBorders>
            <w:shd w:val="clear" w:color="auto" w:fill="D9D9D9"/>
          </w:tcPr>
          <w:p w:rsidR="00713221" w:rsidRDefault="00713221" w:rsidP="00713221">
            <w:pPr>
              <w:autoSpaceDE w:val="0"/>
              <w:autoSpaceDN w:val="0"/>
              <w:adjustRightInd w:val="0"/>
              <w:jc w:val="both"/>
              <w:rPr>
                <w:rFonts w:ascii="Arial" w:hAnsi="Arial" w:cs="Arial"/>
                <w:b/>
                <w:bCs/>
                <w:color w:val="000000"/>
              </w:rPr>
            </w:pPr>
            <w:r>
              <w:rPr>
                <w:rFonts w:ascii="Arial" w:hAnsi="Arial" w:cs="Arial"/>
                <w:b/>
                <w:bCs/>
                <w:color w:val="000000"/>
              </w:rPr>
              <w:t>Spezielle Anforderungen:</w:t>
            </w:r>
          </w:p>
        </w:tc>
      </w:tr>
      <w:tr w:rsidR="00713221" w:rsidTr="00713221">
        <w:trPr>
          <w:jc w:val="center"/>
        </w:trPr>
        <w:tc>
          <w:tcPr>
            <w:tcW w:w="9212" w:type="dxa"/>
            <w:gridSpan w:val="3"/>
            <w:tcBorders>
              <w:top w:val="single" w:sz="4" w:space="0" w:color="auto"/>
              <w:bottom w:val="single" w:sz="4" w:space="0" w:color="auto"/>
            </w:tcBorders>
          </w:tcPr>
          <w:p w:rsidR="00713221" w:rsidRDefault="00713221" w:rsidP="00713221">
            <w:pPr>
              <w:autoSpaceDE w:val="0"/>
              <w:autoSpaceDN w:val="0"/>
              <w:adjustRightInd w:val="0"/>
              <w:jc w:val="both"/>
              <w:rPr>
                <w:rFonts w:ascii="Times New Roman" w:hAnsi="Times New Roman"/>
                <w:color w:val="000000"/>
                <w:sz w:val="20"/>
                <w:szCs w:val="20"/>
              </w:rPr>
            </w:pPr>
          </w:p>
        </w:tc>
      </w:tr>
      <w:tr w:rsidR="00713221" w:rsidTr="00713221">
        <w:trPr>
          <w:jc w:val="center"/>
        </w:trPr>
        <w:tc>
          <w:tcPr>
            <w:tcW w:w="9212" w:type="dxa"/>
            <w:gridSpan w:val="3"/>
            <w:tcBorders>
              <w:top w:val="single" w:sz="4" w:space="0" w:color="auto"/>
              <w:bottom w:val="single" w:sz="4" w:space="0" w:color="auto"/>
            </w:tcBorders>
            <w:shd w:val="clear" w:color="auto" w:fill="D9D9D9"/>
          </w:tcPr>
          <w:p w:rsidR="00713221" w:rsidRDefault="00713221" w:rsidP="00713221">
            <w:pPr>
              <w:autoSpaceDE w:val="0"/>
              <w:autoSpaceDN w:val="0"/>
              <w:adjustRightInd w:val="0"/>
              <w:jc w:val="both"/>
              <w:rPr>
                <w:rFonts w:ascii="Arial" w:hAnsi="Arial" w:cs="Arial"/>
                <w:b/>
                <w:bCs/>
                <w:color w:val="000000"/>
              </w:rPr>
            </w:pPr>
            <w:r>
              <w:rPr>
                <w:rFonts w:ascii="Arial" w:hAnsi="Arial" w:cs="Arial"/>
                <w:b/>
                <w:bCs/>
                <w:color w:val="000000"/>
              </w:rPr>
              <w:t>Zu klärende Punkte:</w:t>
            </w:r>
          </w:p>
        </w:tc>
      </w:tr>
      <w:tr w:rsidR="00713221" w:rsidTr="00713221">
        <w:trPr>
          <w:jc w:val="center"/>
        </w:trPr>
        <w:tc>
          <w:tcPr>
            <w:tcW w:w="9212" w:type="dxa"/>
            <w:gridSpan w:val="3"/>
            <w:tcBorders>
              <w:top w:val="single" w:sz="4" w:space="0" w:color="auto"/>
              <w:bottom w:val="single" w:sz="4" w:space="0" w:color="auto"/>
            </w:tcBorders>
          </w:tcPr>
          <w:p w:rsidR="00713221" w:rsidRDefault="00713221" w:rsidP="00713221">
            <w:pPr>
              <w:autoSpaceDE w:val="0"/>
              <w:autoSpaceDN w:val="0"/>
              <w:adjustRightInd w:val="0"/>
              <w:jc w:val="both"/>
              <w:rPr>
                <w:rFonts w:ascii="Times New Roman" w:hAnsi="Times New Roman"/>
                <w:color w:val="000000"/>
                <w:sz w:val="20"/>
                <w:szCs w:val="20"/>
              </w:rPr>
            </w:pPr>
          </w:p>
        </w:tc>
      </w:tr>
    </w:tbl>
    <w:p w:rsidR="00713221" w:rsidRDefault="00713221">
      <w:pPr>
        <w:widowControl/>
        <w:suppressAutoHyphens w:val="0"/>
        <w:rPr>
          <w:lang w:val="de-DE"/>
        </w:rPr>
      </w:pPr>
      <w:r>
        <w:rPr>
          <w:lang w:val="de-DE"/>
        </w:rPr>
        <w:br w:type="page"/>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tblPr>
      <w:tblGrid>
        <w:gridCol w:w="496"/>
        <w:gridCol w:w="850"/>
        <w:gridCol w:w="7866"/>
      </w:tblGrid>
      <w:tr w:rsidR="00713221" w:rsidTr="00713221">
        <w:trPr>
          <w:jc w:val="center"/>
        </w:trPr>
        <w:tc>
          <w:tcPr>
            <w:tcW w:w="9212" w:type="dxa"/>
            <w:gridSpan w:val="3"/>
            <w:tcBorders>
              <w:top w:val="single" w:sz="4" w:space="0" w:color="auto"/>
              <w:bottom w:val="single" w:sz="4" w:space="0" w:color="auto"/>
            </w:tcBorders>
          </w:tcPr>
          <w:p w:rsidR="00713221" w:rsidRDefault="00713221" w:rsidP="00713221">
            <w:pPr>
              <w:tabs>
                <w:tab w:val="left" w:pos="3376"/>
                <w:tab w:val="center" w:pos="4536"/>
              </w:tabs>
              <w:autoSpaceDE w:val="0"/>
              <w:autoSpaceDN w:val="0"/>
              <w:adjustRightInd w:val="0"/>
              <w:jc w:val="center"/>
              <w:rPr>
                <w:rFonts w:ascii="Arial" w:hAnsi="Arial" w:cs="Arial"/>
                <w:b/>
                <w:bCs/>
                <w:color w:val="000000"/>
              </w:rPr>
            </w:pPr>
            <w:r>
              <w:rPr>
                <w:rFonts w:ascii="Arial" w:hAnsi="Arial" w:cs="Arial"/>
                <w:b/>
                <w:bCs/>
                <w:color w:val="000000"/>
              </w:rPr>
              <w:lastRenderedPageBreak/>
              <w:t>Sequenzgraph visualisieren</w:t>
            </w:r>
          </w:p>
        </w:tc>
      </w:tr>
      <w:tr w:rsidR="00713221" w:rsidTr="00713221">
        <w:trPr>
          <w:jc w:val="center"/>
        </w:trPr>
        <w:tc>
          <w:tcPr>
            <w:tcW w:w="1346" w:type="dxa"/>
            <w:gridSpan w:val="2"/>
            <w:tcBorders>
              <w:top w:val="single" w:sz="4" w:space="0" w:color="auto"/>
              <w:bottom w:val="single" w:sz="4" w:space="0" w:color="auto"/>
              <w:right w:val="single" w:sz="4" w:space="0" w:color="auto"/>
            </w:tcBorders>
            <w:shd w:val="clear" w:color="auto" w:fill="D9D9D9"/>
          </w:tcPr>
          <w:p w:rsidR="00713221" w:rsidRDefault="00713221" w:rsidP="00713221">
            <w:pPr>
              <w:autoSpaceDE w:val="0"/>
              <w:autoSpaceDN w:val="0"/>
              <w:adjustRightInd w:val="0"/>
              <w:jc w:val="both"/>
              <w:rPr>
                <w:rFonts w:ascii="Arial" w:hAnsi="Arial" w:cs="Arial"/>
                <w:b/>
                <w:bCs/>
                <w:color w:val="000000"/>
              </w:rPr>
            </w:pPr>
            <w:r>
              <w:rPr>
                <w:rFonts w:ascii="Arial" w:hAnsi="Arial" w:cs="Arial"/>
                <w:b/>
                <w:bCs/>
                <w:color w:val="000000"/>
              </w:rPr>
              <w:t>Kennung</w:t>
            </w:r>
          </w:p>
        </w:tc>
        <w:tc>
          <w:tcPr>
            <w:tcW w:w="7866" w:type="dxa"/>
            <w:tcBorders>
              <w:top w:val="single" w:sz="4" w:space="0" w:color="auto"/>
              <w:left w:val="single" w:sz="4" w:space="0" w:color="auto"/>
              <w:bottom w:val="single" w:sz="4" w:space="0" w:color="auto"/>
            </w:tcBorders>
          </w:tcPr>
          <w:p w:rsidR="00713221" w:rsidRDefault="00713221" w:rsidP="00713221">
            <w:pPr>
              <w:autoSpaceDE w:val="0"/>
              <w:autoSpaceDN w:val="0"/>
              <w:adjustRightInd w:val="0"/>
              <w:jc w:val="both"/>
              <w:rPr>
                <w:rFonts w:ascii="Times New Roman" w:hAnsi="Times New Roman"/>
                <w:color w:val="000000"/>
                <w:sz w:val="20"/>
                <w:szCs w:val="20"/>
              </w:rPr>
            </w:pPr>
            <w:r>
              <w:rPr>
                <w:rFonts w:ascii="Times New Roman" w:hAnsi="Times New Roman"/>
                <w:color w:val="000000"/>
                <w:sz w:val="20"/>
                <w:szCs w:val="20"/>
              </w:rPr>
              <w:t>UC-SM-1</w:t>
            </w:r>
          </w:p>
        </w:tc>
      </w:tr>
      <w:tr w:rsidR="00713221" w:rsidTr="00713221">
        <w:trPr>
          <w:jc w:val="center"/>
        </w:trPr>
        <w:tc>
          <w:tcPr>
            <w:tcW w:w="1346" w:type="dxa"/>
            <w:gridSpan w:val="2"/>
            <w:tcBorders>
              <w:top w:val="single" w:sz="4" w:space="0" w:color="auto"/>
              <w:bottom w:val="single" w:sz="4" w:space="0" w:color="auto"/>
              <w:right w:val="single" w:sz="4" w:space="0" w:color="auto"/>
            </w:tcBorders>
            <w:shd w:val="clear" w:color="auto" w:fill="D9D9D9"/>
          </w:tcPr>
          <w:p w:rsidR="00713221" w:rsidRDefault="00713221" w:rsidP="00713221">
            <w:pPr>
              <w:autoSpaceDE w:val="0"/>
              <w:autoSpaceDN w:val="0"/>
              <w:adjustRightInd w:val="0"/>
              <w:jc w:val="both"/>
              <w:rPr>
                <w:rFonts w:ascii="Arial" w:hAnsi="Arial" w:cs="Arial"/>
                <w:b/>
                <w:bCs/>
                <w:color w:val="000000"/>
              </w:rPr>
            </w:pPr>
            <w:r>
              <w:rPr>
                <w:rFonts w:ascii="Arial" w:hAnsi="Arial" w:cs="Arial"/>
                <w:b/>
                <w:bCs/>
                <w:color w:val="000000"/>
              </w:rPr>
              <w:t>Priorität</w:t>
            </w:r>
          </w:p>
        </w:tc>
        <w:tc>
          <w:tcPr>
            <w:tcW w:w="7866" w:type="dxa"/>
            <w:tcBorders>
              <w:top w:val="single" w:sz="4" w:space="0" w:color="auto"/>
              <w:left w:val="single" w:sz="4" w:space="0" w:color="auto"/>
              <w:bottom w:val="single" w:sz="4" w:space="0" w:color="auto"/>
            </w:tcBorders>
          </w:tcPr>
          <w:p w:rsidR="00713221" w:rsidRDefault="00713221" w:rsidP="00713221">
            <w:pPr>
              <w:autoSpaceDE w:val="0"/>
              <w:autoSpaceDN w:val="0"/>
              <w:adjustRightInd w:val="0"/>
              <w:jc w:val="both"/>
              <w:rPr>
                <w:rFonts w:ascii="Times New Roman" w:hAnsi="Times New Roman"/>
                <w:color w:val="000000"/>
                <w:sz w:val="20"/>
                <w:szCs w:val="20"/>
              </w:rPr>
            </w:pPr>
            <w:r>
              <w:rPr>
                <w:rFonts w:ascii="Times New Roman" w:hAnsi="Times New Roman"/>
                <w:color w:val="000000"/>
                <w:sz w:val="20"/>
                <w:szCs w:val="20"/>
              </w:rPr>
              <w:t>Hoch</w:t>
            </w:r>
          </w:p>
        </w:tc>
      </w:tr>
      <w:tr w:rsidR="00713221" w:rsidTr="00713221">
        <w:trPr>
          <w:jc w:val="center"/>
        </w:trPr>
        <w:tc>
          <w:tcPr>
            <w:tcW w:w="9212" w:type="dxa"/>
            <w:gridSpan w:val="3"/>
            <w:tcBorders>
              <w:top w:val="single" w:sz="4" w:space="0" w:color="auto"/>
              <w:bottom w:val="single" w:sz="4" w:space="0" w:color="auto"/>
            </w:tcBorders>
            <w:shd w:val="clear" w:color="auto" w:fill="D9D9D9"/>
          </w:tcPr>
          <w:p w:rsidR="00713221" w:rsidRDefault="00713221" w:rsidP="00713221">
            <w:pPr>
              <w:autoSpaceDE w:val="0"/>
              <w:autoSpaceDN w:val="0"/>
              <w:adjustRightInd w:val="0"/>
              <w:jc w:val="both"/>
              <w:rPr>
                <w:rFonts w:ascii="Arial" w:hAnsi="Arial" w:cs="Arial"/>
                <w:b/>
                <w:bCs/>
                <w:color w:val="000000"/>
              </w:rPr>
            </w:pPr>
            <w:r>
              <w:rPr>
                <w:rFonts w:ascii="Arial" w:hAnsi="Arial" w:cs="Arial"/>
                <w:b/>
                <w:bCs/>
                <w:color w:val="000000"/>
              </w:rPr>
              <w:t>Kurzbeschreibung:</w:t>
            </w:r>
          </w:p>
        </w:tc>
      </w:tr>
      <w:tr w:rsidR="00713221" w:rsidRPr="002122B4" w:rsidTr="00713221">
        <w:trPr>
          <w:jc w:val="center"/>
        </w:trPr>
        <w:tc>
          <w:tcPr>
            <w:tcW w:w="9212" w:type="dxa"/>
            <w:gridSpan w:val="3"/>
            <w:tcBorders>
              <w:top w:val="single" w:sz="4" w:space="0" w:color="auto"/>
              <w:bottom w:val="single" w:sz="4" w:space="0" w:color="auto"/>
            </w:tcBorders>
          </w:tcPr>
          <w:p w:rsidR="00713221" w:rsidRPr="00713221" w:rsidRDefault="00713221" w:rsidP="00522132">
            <w:pPr>
              <w:autoSpaceDE w:val="0"/>
              <w:autoSpaceDN w:val="0"/>
              <w:adjustRightInd w:val="0"/>
              <w:jc w:val="both"/>
              <w:rPr>
                <w:rFonts w:ascii="Times New Roman" w:hAnsi="Times New Roman"/>
                <w:color w:val="000000"/>
                <w:sz w:val="20"/>
                <w:szCs w:val="20"/>
                <w:lang w:val="de-DE"/>
              </w:rPr>
            </w:pPr>
            <w:r w:rsidRPr="00713221">
              <w:rPr>
                <w:rFonts w:ascii="Times New Roman" w:hAnsi="Times New Roman"/>
                <w:color w:val="000000"/>
                <w:sz w:val="20"/>
                <w:szCs w:val="20"/>
                <w:lang w:val="de-DE"/>
              </w:rPr>
              <w:t>Das Programm visualisiert mithilfe des Systems und vorher importierten Use-Cases</w:t>
            </w:r>
            <w:ins w:id="41" w:author="MathiasSchneider" w:date="2015-04-14T23:50:00Z">
              <w:r w:rsidR="00522132">
                <w:rPr>
                  <w:rFonts w:ascii="Times New Roman" w:hAnsi="Times New Roman"/>
                  <w:color w:val="000000"/>
                  <w:sz w:val="20"/>
                  <w:szCs w:val="20"/>
                  <w:lang w:val="de-DE"/>
                </w:rPr>
                <w:t xml:space="preserve"> </w:t>
              </w:r>
            </w:ins>
            <w:del w:id="42" w:author="MathiasSchneider" w:date="2015-04-14T23:50:00Z">
              <w:r w:rsidRPr="00713221" w:rsidDel="00522132">
                <w:rPr>
                  <w:rFonts w:ascii="Times New Roman" w:hAnsi="Times New Roman"/>
                  <w:color w:val="000000"/>
                  <w:sz w:val="20"/>
                  <w:szCs w:val="20"/>
                  <w:lang w:val="de-DE"/>
                </w:rPr>
                <w:delText xml:space="preserve">, </w:delText>
              </w:r>
            </w:del>
            <w:r w:rsidRPr="00713221">
              <w:rPr>
                <w:rFonts w:ascii="Times New Roman" w:hAnsi="Times New Roman"/>
                <w:color w:val="000000"/>
                <w:sz w:val="20"/>
                <w:szCs w:val="20"/>
                <w:lang w:val="de-DE"/>
              </w:rPr>
              <w:t>den Sequenzgraphen.</w:t>
            </w:r>
          </w:p>
        </w:tc>
      </w:tr>
      <w:tr w:rsidR="00713221" w:rsidTr="00713221">
        <w:trPr>
          <w:jc w:val="center"/>
        </w:trPr>
        <w:tc>
          <w:tcPr>
            <w:tcW w:w="9212" w:type="dxa"/>
            <w:gridSpan w:val="3"/>
            <w:tcBorders>
              <w:top w:val="single" w:sz="4" w:space="0" w:color="auto"/>
              <w:bottom w:val="single" w:sz="4" w:space="0" w:color="auto"/>
            </w:tcBorders>
            <w:shd w:val="clear" w:color="auto" w:fill="D9D9D9"/>
          </w:tcPr>
          <w:p w:rsidR="00713221" w:rsidRDefault="00713221" w:rsidP="00713221">
            <w:pPr>
              <w:autoSpaceDE w:val="0"/>
              <w:autoSpaceDN w:val="0"/>
              <w:adjustRightInd w:val="0"/>
              <w:jc w:val="both"/>
              <w:rPr>
                <w:rFonts w:ascii="Arial" w:hAnsi="Arial" w:cs="Arial"/>
                <w:b/>
                <w:bCs/>
                <w:color w:val="000000"/>
              </w:rPr>
            </w:pPr>
            <w:r>
              <w:rPr>
                <w:rFonts w:ascii="Arial" w:hAnsi="Arial" w:cs="Arial"/>
                <w:b/>
                <w:bCs/>
                <w:color w:val="000000"/>
              </w:rPr>
              <w:t>Vorbedingung(en):</w:t>
            </w:r>
          </w:p>
        </w:tc>
      </w:tr>
      <w:tr w:rsidR="00713221" w:rsidRPr="002122B4" w:rsidTr="00713221">
        <w:trPr>
          <w:jc w:val="center"/>
        </w:trPr>
        <w:tc>
          <w:tcPr>
            <w:tcW w:w="9212" w:type="dxa"/>
            <w:gridSpan w:val="3"/>
            <w:tcBorders>
              <w:top w:val="single" w:sz="4" w:space="0" w:color="auto"/>
              <w:bottom w:val="single" w:sz="4" w:space="0" w:color="auto"/>
            </w:tcBorders>
          </w:tcPr>
          <w:p w:rsidR="00713221" w:rsidRPr="00713221" w:rsidRDefault="00713221" w:rsidP="00713221">
            <w:pPr>
              <w:autoSpaceDE w:val="0"/>
              <w:autoSpaceDN w:val="0"/>
              <w:adjustRightInd w:val="0"/>
              <w:jc w:val="both"/>
              <w:rPr>
                <w:rFonts w:ascii="Times New Roman" w:hAnsi="Times New Roman"/>
                <w:color w:val="000000"/>
                <w:sz w:val="20"/>
                <w:szCs w:val="20"/>
                <w:lang w:val="de-DE"/>
              </w:rPr>
            </w:pPr>
            <w:r w:rsidRPr="00713221">
              <w:rPr>
                <w:rFonts w:ascii="Times New Roman" w:hAnsi="Times New Roman"/>
                <w:color w:val="000000"/>
                <w:sz w:val="20"/>
                <w:szCs w:val="20"/>
                <w:lang w:val="de-DE"/>
              </w:rPr>
              <w:t>Mindestens ein Use Case muss importiert sein und mindestens eine Sequenz wurde vom System aus diesem analysiert. Ein Use Case muss aus einer Liste selektiert sein. Für jede Sequenz muss eine Farbe definiert sein</w:t>
            </w:r>
          </w:p>
        </w:tc>
      </w:tr>
      <w:tr w:rsidR="00713221" w:rsidTr="00713221">
        <w:trPr>
          <w:jc w:val="center"/>
        </w:trPr>
        <w:tc>
          <w:tcPr>
            <w:tcW w:w="9212" w:type="dxa"/>
            <w:gridSpan w:val="3"/>
            <w:tcBorders>
              <w:top w:val="single" w:sz="4" w:space="0" w:color="auto"/>
              <w:bottom w:val="single" w:sz="4" w:space="0" w:color="auto"/>
            </w:tcBorders>
            <w:shd w:val="clear" w:color="auto" w:fill="D9D9D9"/>
          </w:tcPr>
          <w:p w:rsidR="00713221" w:rsidRDefault="00713221" w:rsidP="00713221">
            <w:pPr>
              <w:autoSpaceDE w:val="0"/>
              <w:autoSpaceDN w:val="0"/>
              <w:adjustRightInd w:val="0"/>
              <w:jc w:val="both"/>
              <w:rPr>
                <w:rFonts w:ascii="Arial" w:hAnsi="Arial" w:cs="Arial"/>
                <w:b/>
                <w:bCs/>
                <w:color w:val="000000"/>
              </w:rPr>
            </w:pPr>
            <w:r>
              <w:rPr>
                <w:rFonts w:ascii="Arial" w:hAnsi="Arial" w:cs="Arial"/>
                <w:b/>
                <w:bCs/>
                <w:color w:val="000000"/>
              </w:rPr>
              <w:t>Nachbedingung(en):</w:t>
            </w:r>
          </w:p>
        </w:tc>
      </w:tr>
      <w:tr w:rsidR="00713221" w:rsidTr="00713221">
        <w:trPr>
          <w:jc w:val="center"/>
        </w:trPr>
        <w:tc>
          <w:tcPr>
            <w:tcW w:w="9212" w:type="dxa"/>
            <w:gridSpan w:val="3"/>
            <w:tcBorders>
              <w:top w:val="single" w:sz="4" w:space="0" w:color="auto"/>
              <w:bottom w:val="single" w:sz="4" w:space="0" w:color="auto"/>
            </w:tcBorders>
          </w:tcPr>
          <w:p w:rsidR="00713221" w:rsidRDefault="00713221" w:rsidP="00713221">
            <w:pPr>
              <w:autoSpaceDE w:val="0"/>
              <w:autoSpaceDN w:val="0"/>
              <w:adjustRightInd w:val="0"/>
              <w:jc w:val="both"/>
              <w:rPr>
                <w:rFonts w:ascii="Times New Roman" w:hAnsi="Times New Roman"/>
                <w:color w:val="000000"/>
                <w:sz w:val="20"/>
                <w:szCs w:val="20"/>
              </w:rPr>
            </w:pPr>
            <w:r>
              <w:rPr>
                <w:rFonts w:ascii="Times New Roman" w:hAnsi="Times New Roman"/>
                <w:color w:val="000000"/>
                <w:sz w:val="20"/>
                <w:szCs w:val="20"/>
              </w:rPr>
              <w:t>Ein Sequenzgraph wurde visualisiert</w:t>
            </w:r>
          </w:p>
        </w:tc>
      </w:tr>
      <w:tr w:rsidR="00713221" w:rsidTr="00713221">
        <w:trPr>
          <w:jc w:val="center"/>
        </w:trPr>
        <w:tc>
          <w:tcPr>
            <w:tcW w:w="9212" w:type="dxa"/>
            <w:gridSpan w:val="3"/>
            <w:tcBorders>
              <w:top w:val="single" w:sz="4" w:space="0" w:color="auto"/>
              <w:bottom w:val="single" w:sz="4" w:space="0" w:color="auto"/>
            </w:tcBorders>
            <w:shd w:val="clear" w:color="auto" w:fill="D9D9D9"/>
          </w:tcPr>
          <w:p w:rsidR="00713221" w:rsidRDefault="00713221" w:rsidP="00713221">
            <w:pPr>
              <w:autoSpaceDE w:val="0"/>
              <w:autoSpaceDN w:val="0"/>
              <w:adjustRightInd w:val="0"/>
              <w:jc w:val="both"/>
              <w:rPr>
                <w:rFonts w:ascii="Arial" w:hAnsi="Arial" w:cs="Arial"/>
                <w:b/>
                <w:bCs/>
                <w:color w:val="000000"/>
              </w:rPr>
            </w:pPr>
            <w:r>
              <w:rPr>
                <w:rFonts w:ascii="Arial" w:hAnsi="Arial" w:cs="Arial"/>
                <w:b/>
                <w:bCs/>
                <w:color w:val="000000"/>
              </w:rPr>
              <w:t>Normaler Ablauf:</w:t>
            </w:r>
          </w:p>
        </w:tc>
      </w:tr>
      <w:tr w:rsidR="00713221" w:rsidRPr="002122B4" w:rsidTr="00713221">
        <w:trPr>
          <w:jc w:val="center"/>
        </w:trPr>
        <w:tc>
          <w:tcPr>
            <w:tcW w:w="496" w:type="dxa"/>
            <w:tcBorders>
              <w:top w:val="single" w:sz="4" w:space="0" w:color="auto"/>
              <w:bottom w:val="single" w:sz="4" w:space="0" w:color="auto"/>
              <w:right w:val="single" w:sz="4" w:space="0" w:color="auto"/>
            </w:tcBorders>
            <w:shd w:val="clear" w:color="auto" w:fill="D9D9D9"/>
          </w:tcPr>
          <w:p w:rsidR="00713221" w:rsidRDefault="00713221" w:rsidP="00713221">
            <w:pPr>
              <w:autoSpaceDE w:val="0"/>
              <w:autoSpaceDN w:val="0"/>
              <w:adjustRightInd w:val="0"/>
              <w:spacing w:before="120"/>
              <w:jc w:val="both"/>
              <w:rPr>
                <w:rFonts w:ascii="Times New Roman" w:hAnsi="Times New Roman"/>
                <w:color w:val="000000"/>
              </w:rPr>
            </w:pPr>
          </w:p>
        </w:tc>
        <w:tc>
          <w:tcPr>
            <w:tcW w:w="8716" w:type="dxa"/>
            <w:gridSpan w:val="2"/>
            <w:tcBorders>
              <w:top w:val="single" w:sz="4" w:space="0" w:color="auto"/>
              <w:left w:val="single" w:sz="4" w:space="0" w:color="auto"/>
              <w:bottom w:val="single" w:sz="4" w:space="0" w:color="auto"/>
            </w:tcBorders>
          </w:tcPr>
          <w:p w:rsidR="00713221" w:rsidRPr="008F2AE1" w:rsidRDefault="00713221" w:rsidP="00ED3815">
            <w:pPr>
              <w:pStyle w:val="Listenabsatz"/>
              <w:numPr>
                <w:ilvl w:val="0"/>
                <w:numId w:val="19"/>
              </w:numPr>
              <w:suppressAutoHyphens w:val="0"/>
              <w:autoSpaceDE w:val="0"/>
              <w:autoSpaceDN w:val="0"/>
              <w:adjustRightInd w:val="0"/>
              <w:contextualSpacing/>
              <w:rPr>
                <w:rFonts w:ascii="Times New Roman" w:hAnsi="Times New Roman"/>
                <w:color w:val="000000"/>
                <w:sz w:val="20"/>
                <w:szCs w:val="20"/>
              </w:rPr>
            </w:pPr>
            <w:r w:rsidRPr="00BA22F0">
              <w:rPr>
                <w:rFonts w:ascii="Times New Roman" w:hAnsi="Times New Roman"/>
                <w:color w:val="000000"/>
                <w:sz w:val="20"/>
                <w:szCs w:val="20"/>
              </w:rPr>
              <w:t xml:space="preserve">Dieser Anwendungsfall beginnt, </w:t>
            </w:r>
            <w:r>
              <w:rPr>
                <w:rFonts w:ascii="Times New Roman" w:hAnsi="Times New Roman"/>
                <w:color w:val="000000"/>
                <w:sz w:val="20"/>
                <w:szCs w:val="20"/>
              </w:rPr>
              <w:t>sobald der User eine Sequenz aus einer Liste selektiert</w:t>
            </w:r>
            <w:r>
              <w:rPr>
                <w:rFonts w:ascii="Times New Roman" w:hAnsi="Times New Roman"/>
                <w:sz w:val="20"/>
                <w:szCs w:val="20"/>
              </w:rPr>
              <w:t xml:space="preserve">. </w:t>
            </w:r>
          </w:p>
          <w:p w:rsidR="00713221" w:rsidRDefault="00713221" w:rsidP="00ED3815">
            <w:pPr>
              <w:pStyle w:val="Listenabsatz"/>
              <w:numPr>
                <w:ilvl w:val="0"/>
                <w:numId w:val="19"/>
              </w:numPr>
              <w:suppressAutoHyphens w:val="0"/>
              <w:autoSpaceDE w:val="0"/>
              <w:autoSpaceDN w:val="0"/>
              <w:adjustRightInd w:val="0"/>
              <w:contextualSpacing/>
              <w:rPr>
                <w:rFonts w:ascii="Times New Roman" w:hAnsi="Times New Roman"/>
                <w:color w:val="000000"/>
                <w:sz w:val="20"/>
                <w:szCs w:val="20"/>
              </w:rPr>
            </w:pPr>
            <w:commentRangeStart w:id="43"/>
            <w:r>
              <w:rPr>
                <w:rFonts w:ascii="Times New Roman" w:hAnsi="Times New Roman"/>
                <w:color w:val="000000"/>
                <w:sz w:val="20"/>
                <w:szCs w:val="20"/>
              </w:rPr>
              <w:t xml:space="preserve">Die ausgewählte Sequenz wird dem Tool (an den Graphvisualisierer) übergeben </w:t>
            </w:r>
            <w:commentRangeEnd w:id="43"/>
            <w:r w:rsidR="00F85768">
              <w:rPr>
                <w:rStyle w:val="Kommentarzeichen"/>
                <w:rFonts w:ascii="Liberation Serif" w:hAnsi="Liberation Serif" w:cs="Mangal"/>
                <w:lang w:val="en-US" w:eastAsia="zh-CN" w:bidi="hi-IN"/>
              </w:rPr>
              <w:commentReference w:id="43"/>
            </w:r>
          </w:p>
          <w:p w:rsidR="00713221" w:rsidRDefault="00713221" w:rsidP="00ED3815">
            <w:pPr>
              <w:pStyle w:val="Listenabsatz"/>
              <w:numPr>
                <w:ilvl w:val="0"/>
                <w:numId w:val="19"/>
              </w:numPr>
              <w:suppressAutoHyphens w:val="0"/>
              <w:autoSpaceDE w:val="0"/>
              <w:autoSpaceDN w:val="0"/>
              <w:adjustRightInd w:val="0"/>
              <w:contextualSpacing/>
              <w:rPr>
                <w:rFonts w:ascii="Times New Roman" w:hAnsi="Times New Roman"/>
                <w:color w:val="000000"/>
                <w:sz w:val="20"/>
                <w:szCs w:val="20"/>
              </w:rPr>
            </w:pPr>
            <w:r>
              <w:rPr>
                <w:rFonts w:ascii="Times New Roman" w:hAnsi="Times New Roman"/>
                <w:color w:val="000000"/>
                <w:sz w:val="20"/>
                <w:szCs w:val="20"/>
              </w:rPr>
              <w:t>Alle Farben des Use Case Graphen werden zurückgesetzt</w:t>
            </w:r>
          </w:p>
          <w:p w:rsidR="00713221" w:rsidRPr="008F2AE1" w:rsidRDefault="00713221" w:rsidP="00ED3815">
            <w:pPr>
              <w:pStyle w:val="Listenabsatz"/>
              <w:numPr>
                <w:ilvl w:val="0"/>
                <w:numId w:val="19"/>
              </w:numPr>
              <w:suppressAutoHyphens w:val="0"/>
              <w:autoSpaceDE w:val="0"/>
              <w:autoSpaceDN w:val="0"/>
              <w:adjustRightInd w:val="0"/>
              <w:contextualSpacing/>
              <w:rPr>
                <w:rFonts w:ascii="Times New Roman" w:hAnsi="Times New Roman"/>
                <w:color w:val="000000"/>
                <w:sz w:val="20"/>
                <w:szCs w:val="20"/>
              </w:rPr>
            </w:pPr>
            <w:r>
              <w:rPr>
                <w:rFonts w:ascii="Times New Roman" w:hAnsi="Times New Roman"/>
                <w:color w:val="000000"/>
                <w:sz w:val="20"/>
                <w:szCs w:val="20"/>
              </w:rPr>
              <w:t xml:space="preserve">Alle Knoten und Kanten der Sequenz werden in einer zuvor festgelegten Farbe auf der Zeichenfläche eingefärbt </w:t>
            </w:r>
            <w:commentRangeStart w:id="44"/>
            <w:r>
              <w:rPr>
                <w:rFonts w:ascii="Times New Roman" w:hAnsi="Times New Roman"/>
                <w:color w:val="000000"/>
                <w:sz w:val="20"/>
                <w:szCs w:val="20"/>
              </w:rPr>
              <w:t>(Sequenz wird dem Graphvisualisierer übergeben).</w:t>
            </w:r>
            <w:commentRangeEnd w:id="44"/>
            <w:r w:rsidR="00F85768">
              <w:rPr>
                <w:rStyle w:val="Kommentarzeichen"/>
                <w:rFonts w:ascii="Liberation Serif" w:hAnsi="Liberation Serif" w:cs="Mangal"/>
                <w:lang w:val="en-US" w:eastAsia="zh-CN" w:bidi="hi-IN"/>
              </w:rPr>
              <w:commentReference w:id="44"/>
            </w:r>
          </w:p>
          <w:p w:rsidR="00713221" w:rsidRPr="007A6D71" w:rsidRDefault="00713221" w:rsidP="00ED3815">
            <w:pPr>
              <w:pStyle w:val="Listenabsatz"/>
              <w:numPr>
                <w:ilvl w:val="0"/>
                <w:numId w:val="19"/>
              </w:numPr>
              <w:suppressAutoHyphens w:val="0"/>
              <w:autoSpaceDE w:val="0"/>
              <w:autoSpaceDN w:val="0"/>
              <w:adjustRightInd w:val="0"/>
              <w:contextualSpacing/>
              <w:rPr>
                <w:rFonts w:ascii="Times New Roman" w:hAnsi="Times New Roman"/>
                <w:color w:val="000000"/>
                <w:sz w:val="20"/>
                <w:szCs w:val="20"/>
              </w:rPr>
            </w:pPr>
            <w:r>
              <w:rPr>
                <w:rFonts w:ascii="Times New Roman" w:hAnsi="Times New Roman"/>
                <w:color w:val="000000"/>
                <w:sz w:val="20"/>
                <w:szCs w:val="20"/>
              </w:rPr>
              <w:t>Sobald der Sequenzgraph fertig gezeichnet wurde, endet der Use Case</w:t>
            </w:r>
          </w:p>
          <w:p w:rsidR="00713221" w:rsidRPr="007A6D71" w:rsidRDefault="00713221" w:rsidP="00713221">
            <w:pPr>
              <w:pStyle w:val="Listenabsatz"/>
              <w:autoSpaceDE w:val="0"/>
              <w:autoSpaceDN w:val="0"/>
              <w:adjustRightInd w:val="0"/>
              <w:ind w:left="360"/>
              <w:rPr>
                <w:rFonts w:ascii="Times New Roman" w:hAnsi="Times New Roman"/>
                <w:color w:val="000000"/>
                <w:sz w:val="20"/>
                <w:szCs w:val="20"/>
              </w:rPr>
            </w:pPr>
          </w:p>
        </w:tc>
      </w:tr>
      <w:tr w:rsidR="00713221" w:rsidTr="00713221">
        <w:trPr>
          <w:jc w:val="center"/>
        </w:trPr>
        <w:tc>
          <w:tcPr>
            <w:tcW w:w="9212" w:type="dxa"/>
            <w:gridSpan w:val="3"/>
            <w:tcBorders>
              <w:top w:val="single" w:sz="4" w:space="0" w:color="auto"/>
              <w:bottom w:val="single" w:sz="4" w:space="0" w:color="auto"/>
            </w:tcBorders>
            <w:shd w:val="clear" w:color="auto" w:fill="D9D9D9"/>
          </w:tcPr>
          <w:p w:rsidR="00713221" w:rsidRDefault="00713221" w:rsidP="00713221">
            <w:pPr>
              <w:autoSpaceDE w:val="0"/>
              <w:autoSpaceDN w:val="0"/>
              <w:adjustRightInd w:val="0"/>
              <w:jc w:val="both"/>
              <w:rPr>
                <w:rFonts w:ascii="Arial" w:hAnsi="Arial" w:cs="Arial"/>
                <w:b/>
                <w:bCs/>
                <w:color w:val="000000"/>
              </w:rPr>
            </w:pPr>
            <w:r>
              <w:rPr>
                <w:rFonts w:ascii="Arial" w:hAnsi="Arial" w:cs="Arial"/>
                <w:b/>
                <w:bCs/>
                <w:color w:val="000000"/>
              </w:rPr>
              <w:t>Ablauf-Varianten:</w:t>
            </w:r>
          </w:p>
        </w:tc>
      </w:tr>
      <w:tr w:rsidR="00713221" w:rsidTr="00713221">
        <w:trPr>
          <w:jc w:val="center"/>
        </w:trPr>
        <w:tc>
          <w:tcPr>
            <w:tcW w:w="496" w:type="dxa"/>
            <w:tcBorders>
              <w:top w:val="single" w:sz="4" w:space="0" w:color="auto"/>
              <w:bottom w:val="single" w:sz="4" w:space="0" w:color="auto"/>
              <w:right w:val="single" w:sz="4" w:space="0" w:color="auto"/>
            </w:tcBorders>
          </w:tcPr>
          <w:p w:rsidR="00713221" w:rsidRDefault="00713221" w:rsidP="00713221">
            <w:pPr>
              <w:autoSpaceDE w:val="0"/>
              <w:autoSpaceDN w:val="0"/>
              <w:adjustRightInd w:val="0"/>
              <w:jc w:val="both"/>
              <w:rPr>
                <w:rFonts w:ascii="Arial" w:hAnsi="Arial" w:cs="Arial"/>
                <w:color w:val="000000"/>
                <w:sz w:val="20"/>
                <w:szCs w:val="20"/>
              </w:rPr>
            </w:pPr>
          </w:p>
        </w:tc>
        <w:tc>
          <w:tcPr>
            <w:tcW w:w="8716" w:type="dxa"/>
            <w:gridSpan w:val="2"/>
            <w:tcBorders>
              <w:top w:val="single" w:sz="4" w:space="0" w:color="auto"/>
              <w:left w:val="single" w:sz="4" w:space="0" w:color="auto"/>
              <w:bottom w:val="single" w:sz="4" w:space="0" w:color="auto"/>
            </w:tcBorders>
          </w:tcPr>
          <w:p w:rsidR="00713221" w:rsidRDefault="00713221" w:rsidP="00713221">
            <w:pPr>
              <w:autoSpaceDE w:val="0"/>
              <w:autoSpaceDN w:val="0"/>
              <w:adjustRightInd w:val="0"/>
              <w:jc w:val="both"/>
              <w:rPr>
                <w:rFonts w:ascii="Arial" w:hAnsi="Arial" w:cs="Arial"/>
                <w:color w:val="000000"/>
                <w:sz w:val="20"/>
                <w:szCs w:val="20"/>
              </w:rPr>
            </w:pPr>
          </w:p>
        </w:tc>
      </w:tr>
      <w:tr w:rsidR="00713221" w:rsidTr="00713221">
        <w:trPr>
          <w:jc w:val="center"/>
        </w:trPr>
        <w:tc>
          <w:tcPr>
            <w:tcW w:w="496" w:type="dxa"/>
            <w:tcBorders>
              <w:top w:val="single" w:sz="4" w:space="0" w:color="auto"/>
              <w:bottom w:val="single" w:sz="4" w:space="0" w:color="auto"/>
              <w:right w:val="single" w:sz="4" w:space="0" w:color="auto"/>
            </w:tcBorders>
            <w:shd w:val="clear" w:color="auto" w:fill="D9D9D9" w:themeFill="background1" w:themeFillShade="D9"/>
          </w:tcPr>
          <w:p w:rsidR="00713221" w:rsidRDefault="00713221" w:rsidP="00713221">
            <w:pPr>
              <w:autoSpaceDE w:val="0"/>
              <w:autoSpaceDN w:val="0"/>
              <w:adjustRightInd w:val="0"/>
              <w:jc w:val="both"/>
              <w:rPr>
                <w:rFonts w:ascii="Arial" w:hAnsi="Arial" w:cs="Arial"/>
                <w:color w:val="000000"/>
                <w:sz w:val="20"/>
                <w:szCs w:val="20"/>
              </w:rPr>
            </w:pPr>
          </w:p>
        </w:tc>
        <w:tc>
          <w:tcPr>
            <w:tcW w:w="8716" w:type="dxa"/>
            <w:gridSpan w:val="2"/>
            <w:tcBorders>
              <w:top w:val="single" w:sz="4" w:space="0" w:color="auto"/>
              <w:left w:val="single" w:sz="4" w:space="0" w:color="auto"/>
              <w:bottom w:val="single" w:sz="4" w:space="0" w:color="auto"/>
            </w:tcBorders>
          </w:tcPr>
          <w:p w:rsidR="00713221" w:rsidRPr="00BA22F0" w:rsidRDefault="00713221" w:rsidP="00713221">
            <w:pPr>
              <w:pStyle w:val="Listenabsatz"/>
              <w:autoSpaceDE w:val="0"/>
              <w:autoSpaceDN w:val="0"/>
              <w:adjustRightInd w:val="0"/>
              <w:ind w:left="360"/>
              <w:rPr>
                <w:color w:val="000000"/>
                <w:sz w:val="20"/>
                <w:szCs w:val="20"/>
              </w:rPr>
            </w:pPr>
          </w:p>
        </w:tc>
      </w:tr>
      <w:tr w:rsidR="00713221" w:rsidTr="00713221">
        <w:trPr>
          <w:jc w:val="center"/>
        </w:trPr>
        <w:tc>
          <w:tcPr>
            <w:tcW w:w="9212" w:type="dxa"/>
            <w:gridSpan w:val="3"/>
            <w:tcBorders>
              <w:top w:val="single" w:sz="4" w:space="0" w:color="auto"/>
              <w:bottom w:val="single" w:sz="4" w:space="0" w:color="auto"/>
            </w:tcBorders>
            <w:shd w:val="clear" w:color="auto" w:fill="D9D9D9"/>
          </w:tcPr>
          <w:p w:rsidR="00713221" w:rsidRDefault="00713221" w:rsidP="00713221">
            <w:pPr>
              <w:autoSpaceDE w:val="0"/>
              <w:autoSpaceDN w:val="0"/>
              <w:adjustRightInd w:val="0"/>
              <w:jc w:val="both"/>
              <w:rPr>
                <w:rFonts w:ascii="Arial" w:hAnsi="Arial" w:cs="Arial"/>
                <w:b/>
                <w:bCs/>
                <w:color w:val="000000"/>
              </w:rPr>
            </w:pPr>
            <w:r>
              <w:rPr>
                <w:rFonts w:ascii="Arial" w:hAnsi="Arial" w:cs="Arial"/>
                <w:b/>
                <w:bCs/>
                <w:color w:val="000000"/>
              </w:rPr>
              <w:t>Spezielle Anforderungen:</w:t>
            </w:r>
          </w:p>
        </w:tc>
      </w:tr>
      <w:tr w:rsidR="00713221" w:rsidTr="00713221">
        <w:trPr>
          <w:jc w:val="center"/>
        </w:trPr>
        <w:tc>
          <w:tcPr>
            <w:tcW w:w="9212" w:type="dxa"/>
            <w:gridSpan w:val="3"/>
            <w:tcBorders>
              <w:top w:val="single" w:sz="4" w:space="0" w:color="auto"/>
              <w:bottom w:val="single" w:sz="4" w:space="0" w:color="auto"/>
            </w:tcBorders>
          </w:tcPr>
          <w:p w:rsidR="00713221" w:rsidRDefault="00713221" w:rsidP="00713221">
            <w:pPr>
              <w:autoSpaceDE w:val="0"/>
              <w:autoSpaceDN w:val="0"/>
              <w:adjustRightInd w:val="0"/>
              <w:jc w:val="both"/>
              <w:rPr>
                <w:rFonts w:ascii="Times New Roman" w:hAnsi="Times New Roman"/>
                <w:color w:val="000000"/>
                <w:sz w:val="20"/>
                <w:szCs w:val="20"/>
              </w:rPr>
            </w:pPr>
          </w:p>
        </w:tc>
      </w:tr>
      <w:tr w:rsidR="00713221" w:rsidTr="00713221">
        <w:trPr>
          <w:jc w:val="center"/>
        </w:trPr>
        <w:tc>
          <w:tcPr>
            <w:tcW w:w="9212" w:type="dxa"/>
            <w:gridSpan w:val="3"/>
            <w:tcBorders>
              <w:top w:val="single" w:sz="4" w:space="0" w:color="auto"/>
              <w:bottom w:val="single" w:sz="4" w:space="0" w:color="auto"/>
            </w:tcBorders>
            <w:shd w:val="clear" w:color="auto" w:fill="D9D9D9"/>
          </w:tcPr>
          <w:p w:rsidR="00713221" w:rsidRDefault="00713221" w:rsidP="00713221">
            <w:pPr>
              <w:autoSpaceDE w:val="0"/>
              <w:autoSpaceDN w:val="0"/>
              <w:adjustRightInd w:val="0"/>
              <w:jc w:val="both"/>
              <w:rPr>
                <w:rFonts w:ascii="Arial" w:hAnsi="Arial" w:cs="Arial"/>
                <w:b/>
                <w:bCs/>
                <w:color w:val="000000"/>
              </w:rPr>
            </w:pPr>
            <w:r>
              <w:rPr>
                <w:rFonts w:ascii="Arial" w:hAnsi="Arial" w:cs="Arial"/>
                <w:b/>
                <w:bCs/>
                <w:color w:val="000000"/>
              </w:rPr>
              <w:t>Zu klärende Punkte:</w:t>
            </w:r>
          </w:p>
        </w:tc>
      </w:tr>
      <w:tr w:rsidR="00713221" w:rsidTr="00713221">
        <w:trPr>
          <w:jc w:val="center"/>
        </w:trPr>
        <w:tc>
          <w:tcPr>
            <w:tcW w:w="9212" w:type="dxa"/>
            <w:gridSpan w:val="3"/>
            <w:tcBorders>
              <w:top w:val="single" w:sz="4" w:space="0" w:color="auto"/>
              <w:bottom w:val="single" w:sz="4" w:space="0" w:color="auto"/>
            </w:tcBorders>
          </w:tcPr>
          <w:p w:rsidR="00713221" w:rsidRDefault="00713221" w:rsidP="00713221">
            <w:pPr>
              <w:autoSpaceDE w:val="0"/>
              <w:autoSpaceDN w:val="0"/>
              <w:adjustRightInd w:val="0"/>
              <w:jc w:val="both"/>
              <w:rPr>
                <w:rFonts w:ascii="Times New Roman" w:hAnsi="Times New Roman"/>
                <w:color w:val="000000"/>
                <w:sz w:val="20"/>
                <w:szCs w:val="20"/>
              </w:rPr>
            </w:pPr>
          </w:p>
        </w:tc>
      </w:tr>
    </w:tbl>
    <w:p w:rsidR="00713221" w:rsidRDefault="00713221">
      <w:pPr>
        <w:widowControl/>
        <w:suppressAutoHyphens w:val="0"/>
        <w:rPr>
          <w:lang w:val="de-DE"/>
        </w:rPr>
      </w:pPr>
    </w:p>
    <w:p w:rsidR="00713221" w:rsidRDefault="00713221" w:rsidP="00713221">
      <w:pPr>
        <w:jc w:val="center"/>
        <w:rPr>
          <w:lang w:val="de-DE"/>
        </w:rPr>
      </w:pPr>
    </w:p>
    <w:p w:rsidR="00713221" w:rsidRPr="00713221" w:rsidRDefault="00713221">
      <w:pPr>
        <w:rPr>
          <w:lang w:val="de-DE"/>
        </w:rPr>
      </w:pP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tblPr>
      <w:tblGrid>
        <w:gridCol w:w="496"/>
        <w:gridCol w:w="850"/>
        <w:gridCol w:w="7866"/>
      </w:tblGrid>
      <w:tr w:rsidR="00713221" w:rsidTr="00713221">
        <w:trPr>
          <w:jc w:val="center"/>
        </w:trPr>
        <w:tc>
          <w:tcPr>
            <w:tcW w:w="9212" w:type="dxa"/>
            <w:gridSpan w:val="3"/>
            <w:tcBorders>
              <w:top w:val="single" w:sz="4" w:space="0" w:color="auto"/>
              <w:bottom w:val="single" w:sz="4" w:space="0" w:color="auto"/>
            </w:tcBorders>
          </w:tcPr>
          <w:p w:rsidR="00713221" w:rsidRDefault="00713221" w:rsidP="00713221">
            <w:pPr>
              <w:tabs>
                <w:tab w:val="left" w:pos="3376"/>
                <w:tab w:val="center" w:pos="4536"/>
              </w:tabs>
              <w:autoSpaceDE w:val="0"/>
              <w:autoSpaceDN w:val="0"/>
              <w:adjustRightInd w:val="0"/>
              <w:jc w:val="center"/>
              <w:rPr>
                <w:rFonts w:ascii="Arial" w:hAnsi="Arial" w:cs="Arial"/>
                <w:b/>
                <w:bCs/>
                <w:color w:val="000000"/>
              </w:rPr>
            </w:pPr>
            <w:r>
              <w:rPr>
                <w:rFonts w:ascii="Arial" w:hAnsi="Arial" w:cs="Arial"/>
                <w:b/>
                <w:bCs/>
                <w:color w:val="000000"/>
              </w:rPr>
              <w:t>Elementdetails anzeigen</w:t>
            </w:r>
          </w:p>
        </w:tc>
      </w:tr>
      <w:tr w:rsidR="00713221" w:rsidTr="00713221">
        <w:trPr>
          <w:jc w:val="center"/>
        </w:trPr>
        <w:tc>
          <w:tcPr>
            <w:tcW w:w="1346" w:type="dxa"/>
            <w:gridSpan w:val="2"/>
            <w:tcBorders>
              <w:top w:val="single" w:sz="4" w:space="0" w:color="auto"/>
              <w:bottom w:val="single" w:sz="4" w:space="0" w:color="auto"/>
              <w:right w:val="single" w:sz="4" w:space="0" w:color="auto"/>
            </w:tcBorders>
            <w:shd w:val="clear" w:color="auto" w:fill="D9D9D9"/>
          </w:tcPr>
          <w:p w:rsidR="00713221" w:rsidRDefault="00713221" w:rsidP="00713221">
            <w:pPr>
              <w:autoSpaceDE w:val="0"/>
              <w:autoSpaceDN w:val="0"/>
              <w:adjustRightInd w:val="0"/>
              <w:jc w:val="both"/>
              <w:rPr>
                <w:rFonts w:ascii="Arial" w:hAnsi="Arial" w:cs="Arial"/>
                <w:b/>
                <w:bCs/>
                <w:color w:val="000000"/>
              </w:rPr>
            </w:pPr>
            <w:r>
              <w:rPr>
                <w:rFonts w:ascii="Arial" w:hAnsi="Arial" w:cs="Arial"/>
                <w:b/>
                <w:bCs/>
                <w:color w:val="000000"/>
              </w:rPr>
              <w:t>Kennung</w:t>
            </w:r>
          </w:p>
        </w:tc>
        <w:tc>
          <w:tcPr>
            <w:tcW w:w="7866" w:type="dxa"/>
            <w:tcBorders>
              <w:top w:val="single" w:sz="4" w:space="0" w:color="auto"/>
              <w:left w:val="single" w:sz="4" w:space="0" w:color="auto"/>
              <w:bottom w:val="single" w:sz="4" w:space="0" w:color="auto"/>
            </w:tcBorders>
          </w:tcPr>
          <w:p w:rsidR="00713221" w:rsidRDefault="00713221" w:rsidP="00713221">
            <w:pPr>
              <w:autoSpaceDE w:val="0"/>
              <w:autoSpaceDN w:val="0"/>
              <w:adjustRightInd w:val="0"/>
              <w:jc w:val="both"/>
              <w:rPr>
                <w:rFonts w:ascii="Times New Roman" w:hAnsi="Times New Roman"/>
                <w:color w:val="000000"/>
                <w:sz w:val="20"/>
                <w:szCs w:val="20"/>
              </w:rPr>
            </w:pPr>
            <w:r>
              <w:rPr>
                <w:rFonts w:ascii="Times New Roman" w:hAnsi="Times New Roman"/>
                <w:color w:val="000000"/>
                <w:sz w:val="20"/>
                <w:szCs w:val="20"/>
              </w:rPr>
              <w:t>UC-SM-1</w:t>
            </w:r>
          </w:p>
        </w:tc>
      </w:tr>
      <w:tr w:rsidR="00713221" w:rsidTr="00713221">
        <w:trPr>
          <w:jc w:val="center"/>
        </w:trPr>
        <w:tc>
          <w:tcPr>
            <w:tcW w:w="1346" w:type="dxa"/>
            <w:gridSpan w:val="2"/>
            <w:tcBorders>
              <w:top w:val="single" w:sz="4" w:space="0" w:color="auto"/>
              <w:bottom w:val="single" w:sz="4" w:space="0" w:color="auto"/>
              <w:right w:val="single" w:sz="4" w:space="0" w:color="auto"/>
            </w:tcBorders>
            <w:shd w:val="clear" w:color="auto" w:fill="D9D9D9"/>
          </w:tcPr>
          <w:p w:rsidR="00713221" w:rsidRDefault="00713221" w:rsidP="00713221">
            <w:pPr>
              <w:autoSpaceDE w:val="0"/>
              <w:autoSpaceDN w:val="0"/>
              <w:adjustRightInd w:val="0"/>
              <w:jc w:val="both"/>
              <w:rPr>
                <w:rFonts w:ascii="Arial" w:hAnsi="Arial" w:cs="Arial"/>
                <w:b/>
                <w:bCs/>
                <w:color w:val="000000"/>
              </w:rPr>
            </w:pPr>
            <w:r>
              <w:rPr>
                <w:rFonts w:ascii="Arial" w:hAnsi="Arial" w:cs="Arial"/>
                <w:b/>
                <w:bCs/>
                <w:color w:val="000000"/>
              </w:rPr>
              <w:t>Priorität</w:t>
            </w:r>
          </w:p>
        </w:tc>
        <w:tc>
          <w:tcPr>
            <w:tcW w:w="7866" w:type="dxa"/>
            <w:tcBorders>
              <w:top w:val="single" w:sz="4" w:space="0" w:color="auto"/>
              <w:left w:val="single" w:sz="4" w:space="0" w:color="auto"/>
              <w:bottom w:val="single" w:sz="4" w:space="0" w:color="auto"/>
            </w:tcBorders>
          </w:tcPr>
          <w:p w:rsidR="00713221" w:rsidRDefault="00713221" w:rsidP="00713221">
            <w:pPr>
              <w:autoSpaceDE w:val="0"/>
              <w:autoSpaceDN w:val="0"/>
              <w:adjustRightInd w:val="0"/>
              <w:jc w:val="both"/>
              <w:rPr>
                <w:rFonts w:ascii="Times New Roman" w:hAnsi="Times New Roman"/>
                <w:color w:val="000000"/>
                <w:sz w:val="20"/>
                <w:szCs w:val="20"/>
              </w:rPr>
            </w:pPr>
            <w:r>
              <w:rPr>
                <w:rFonts w:ascii="Times New Roman" w:hAnsi="Times New Roman"/>
                <w:color w:val="000000"/>
                <w:sz w:val="20"/>
                <w:szCs w:val="20"/>
              </w:rPr>
              <w:t>Hoch</w:t>
            </w:r>
          </w:p>
        </w:tc>
      </w:tr>
      <w:tr w:rsidR="00713221" w:rsidTr="00713221">
        <w:trPr>
          <w:jc w:val="center"/>
        </w:trPr>
        <w:tc>
          <w:tcPr>
            <w:tcW w:w="9212" w:type="dxa"/>
            <w:gridSpan w:val="3"/>
            <w:tcBorders>
              <w:top w:val="single" w:sz="4" w:space="0" w:color="auto"/>
              <w:bottom w:val="single" w:sz="4" w:space="0" w:color="auto"/>
            </w:tcBorders>
            <w:shd w:val="clear" w:color="auto" w:fill="D9D9D9"/>
          </w:tcPr>
          <w:p w:rsidR="00713221" w:rsidRDefault="00713221" w:rsidP="00713221">
            <w:pPr>
              <w:autoSpaceDE w:val="0"/>
              <w:autoSpaceDN w:val="0"/>
              <w:adjustRightInd w:val="0"/>
              <w:jc w:val="both"/>
              <w:rPr>
                <w:rFonts w:ascii="Arial" w:hAnsi="Arial" w:cs="Arial"/>
                <w:b/>
                <w:bCs/>
                <w:color w:val="000000"/>
              </w:rPr>
            </w:pPr>
            <w:r>
              <w:rPr>
                <w:rFonts w:ascii="Arial" w:hAnsi="Arial" w:cs="Arial"/>
                <w:b/>
                <w:bCs/>
                <w:color w:val="000000"/>
              </w:rPr>
              <w:t>Kurzbeschreibung:</w:t>
            </w:r>
          </w:p>
        </w:tc>
      </w:tr>
      <w:tr w:rsidR="00713221" w:rsidRPr="002122B4" w:rsidTr="00713221">
        <w:trPr>
          <w:jc w:val="center"/>
        </w:trPr>
        <w:tc>
          <w:tcPr>
            <w:tcW w:w="9212" w:type="dxa"/>
            <w:gridSpan w:val="3"/>
            <w:tcBorders>
              <w:top w:val="single" w:sz="4" w:space="0" w:color="auto"/>
              <w:bottom w:val="single" w:sz="4" w:space="0" w:color="auto"/>
            </w:tcBorders>
          </w:tcPr>
          <w:p w:rsidR="00713221" w:rsidRPr="00713221" w:rsidRDefault="00713221" w:rsidP="00713221">
            <w:pPr>
              <w:autoSpaceDE w:val="0"/>
              <w:autoSpaceDN w:val="0"/>
              <w:adjustRightInd w:val="0"/>
              <w:jc w:val="both"/>
              <w:rPr>
                <w:rFonts w:ascii="Times New Roman" w:hAnsi="Times New Roman"/>
                <w:color w:val="000000"/>
                <w:sz w:val="20"/>
                <w:szCs w:val="20"/>
                <w:lang w:val="de-DE"/>
              </w:rPr>
            </w:pPr>
            <w:r w:rsidRPr="00713221">
              <w:rPr>
                <w:rFonts w:ascii="Times New Roman" w:hAnsi="Times New Roman"/>
                <w:color w:val="000000"/>
                <w:sz w:val="20"/>
                <w:szCs w:val="20"/>
                <w:lang w:val="de-DE"/>
              </w:rPr>
              <w:t xml:space="preserve">Das Programm visualisiert mithilfe des Systems alle Details des zuvor ausgewählten </w:t>
            </w:r>
            <w:commentRangeStart w:id="45"/>
            <w:r w:rsidRPr="00713221">
              <w:rPr>
                <w:rFonts w:ascii="Times New Roman" w:hAnsi="Times New Roman"/>
                <w:color w:val="000000"/>
                <w:sz w:val="20"/>
                <w:szCs w:val="20"/>
                <w:lang w:val="de-DE"/>
              </w:rPr>
              <w:t>Elements</w:t>
            </w:r>
            <w:commentRangeEnd w:id="45"/>
            <w:r w:rsidR="00F85768">
              <w:rPr>
                <w:rStyle w:val="Kommentarzeichen"/>
                <w:rFonts w:cs="Mangal"/>
              </w:rPr>
              <w:commentReference w:id="45"/>
            </w:r>
            <w:r w:rsidRPr="00713221">
              <w:rPr>
                <w:rFonts w:ascii="Times New Roman" w:hAnsi="Times New Roman"/>
                <w:color w:val="000000"/>
                <w:sz w:val="20"/>
                <w:szCs w:val="20"/>
                <w:lang w:val="de-DE"/>
              </w:rPr>
              <w:t>.</w:t>
            </w:r>
          </w:p>
        </w:tc>
      </w:tr>
      <w:tr w:rsidR="00713221" w:rsidTr="00713221">
        <w:trPr>
          <w:jc w:val="center"/>
        </w:trPr>
        <w:tc>
          <w:tcPr>
            <w:tcW w:w="9212" w:type="dxa"/>
            <w:gridSpan w:val="3"/>
            <w:tcBorders>
              <w:top w:val="single" w:sz="4" w:space="0" w:color="auto"/>
              <w:bottom w:val="single" w:sz="4" w:space="0" w:color="auto"/>
            </w:tcBorders>
            <w:shd w:val="clear" w:color="auto" w:fill="D9D9D9"/>
          </w:tcPr>
          <w:p w:rsidR="00713221" w:rsidRDefault="00713221" w:rsidP="00713221">
            <w:pPr>
              <w:autoSpaceDE w:val="0"/>
              <w:autoSpaceDN w:val="0"/>
              <w:adjustRightInd w:val="0"/>
              <w:jc w:val="both"/>
              <w:rPr>
                <w:rFonts w:ascii="Arial" w:hAnsi="Arial" w:cs="Arial"/>
                <w:b/>
                <w:bCs/>
                <w:color w:val="000000"/>
              </w:rPr>
            </w:pPr>
            <w:r>
              <w:rPr>
                <w:rFonts w:ascii="Arial" w:hAnsi="Arial" w:cs="Arial"/>
                <w:b/>
                <w:bCs/>
                <w:color w:val="000000"/>
              </w:rPr>
              <w:t>Vorbedingung(en):</w:t>
            </w:r>
          </w:p>
        </w:tc>
      </w:tr>
      <w:tr w:rsidR="00713221" w:rsidRPr="002122B4" w:rsidTr="00713221">
        <w:trPr>
          <w:jc w:val="center"/>
        </w:trPr>
        <w:tc>
          <w:tcPr>
            <w:tcW w:w="9212" w:type="dxa"/>
            <w:gridSpan w:val="3"/>
            <w:tcBorders>
              <w:top w:val="single" w:sz="4" w:space="0" w:color="auto"/>
              <w:bottom w:val="single" w:sz="4" w:space="0" w:color="auto"/>
            </w:tcBorders>
          </w:tcPr>
          <w:p w:rsidR="00713221" w:rsidRPr="00713221" w:rsidRDefault="00713221" w:rsidP="00713221">
            <w:pPr>
              <w:autoSpaceDE w:val="0"/>
              <w:autoSpaceDN w:val="0"/>
              <w:adjustRightInd w:val="0"/>
              <w:jc w:val="both"/>
              <w:rPr>
                <w:rFonts w:ascii="Times New Roman" w:hAnsi="Times New Roman"/>
                <w:color w:val="000000"/>
                <w:sz w:val="20"/>
                <w:szCs w:val="20"/>
                <w:lang w:val="de-DE"/>
              </w:rPr>
            </w:pPr>
            <w:r w:rsidRPr="00713221">
              <w:rPr>
                <w:rFonts w:ascii="Times New Roman" w:hAnsi="Times New Roman"/>
                <w:color w:val="000000"/>
                <w:sz w:val="20"/>
                <w:szCs w:val="20"/>
                <w:lang w:val="de-DE"/>
              </w:rPr>
              <w:t>Mindestens ein Element muss selektiert sein</w:t>
            </w:r>
          </w:p>
        </w:tc>
      </w:tr>
      <w:tr w:rsidR="00713221" w:rsidTr="00713221">
        <w:trPr>
          <w:jc w:val="center"/>
        </w:trPr>
        <w:tc>
          <w:tcPr>
            <w:tcW w:w="9212" w:type="dxa"/>
            <w:gridSpan w:val="3"/>
            <w:tcBorders>
              <w:top w:val="single" w:sz="4" w:space="0" w:color="auto"/>
              <w:bottom w:val="single" w:sz="4" w:space="0" w:color="auto"/>
            </w:tcBorders>
            <w:shd w:val="clear" w:color="auto" w:fill="D9D9D9"/>
          </w:tcPr>
          <w:p w:rsidR="00713221" w:rsidRDefault="00713221" w:rsidP="00713221">
            <w:pPr>
              <w:autoSpaceDE w:val="0"/>
              <w:autoSpaceDN w:val="0"/>
              <w:adjustRightInd w:val="0"/>
              <w:jc w:val="both"/>
              <w:rPr>
                <w:rFonts w:ascii="Arial" w:hAnsi="Arial" w:cs="Arial"/>
                <w:b/>
                <w:bCs/>
                <w:color w:val="000000"/>
              </w:rPr>
            </w:pPr>
            <w:r>
              <w:rPr>
                <w:rFonts w:ascii="Arial" w:hAnsi="Arial" w:cs="Arial"/>
                <w:b/>
                <w:bCs/>
                <w:color w:val="000000"/>
              </w:rPr>
              <w:t>Nachbedingung(en):</w:t>
            </w:r>
          </w:p>
        </w:tc>
      </w:tr>
      <w:tr w:rsidR="00713221" w:rsidRPr="002122B4" w:rsidTr="00713221">
        <w:trPr>
          <w:jc w:val="center"/>
        </w:trPr>
        <w:tc>
          <w:tcPr>
            <w:tcW w:w="9212" w:type="dxa"/>
            <w:gridSpan w:val="3"/>
            <w:tcBorders>
              <w:top w:val="single" w:sz="4" w:space="0" w:color="auto"/>
              <w:bottom w:val="single" w:sz="4" w:space="0" w:color="auto"/>
            </w:tcBorders>
          </w:tcPr>
          <w:p w:rsidR="00713221" w:rsidRPr="00713221" w:rsidRDefault="00713221" w:rsidP="00713221">
            <w:pPr>
              <w:autoSpaceDE w:val="0"/>
              <w:autoSpaceDN w:val="0"/>
              <w:adjustRightInd w:val="0"/>
              <w:jc w:val="both"/>
              <w:rPr>
                <w:rFonts w:ascii="Times New Roman" w:hAnsi="Times New Roman"/>
                <w:color w:val="000000"/>
                <w:sz w:val="20"/>
                <w:szCs w:val="20"/>
                <w:lang w:val="de-DE"/>
              </w:rPr>
            </w:pPr>
            <w:r w:rsidRPr="00713221">
              <w:rPr>
                <w:rFonts w:ascii="Times New Roman" w:hAnsi="Times New Roman"/>
                <w:color w:val="000000"/>
                <w:sz w:val="20"/>
                <w:szCs w:val="20"/>
                <w:lang w:val="de-DE"/>
              </w:rPr>
              <w:t>Die Details des selektierten Elements werden angezeigt</w:t>
            </w:r>
          </w:p>
        </w:tc>
      </w:tr>
      <w:tr w:rsidR="00713221" w:rsidTr="00713221">
        <w:trPr>
          <w:jc w:val="center"/>
        </w:trPr>
        <w:tc>
          <w:tcPr>
            <w:tcW w:w="9212" w:type="dxa"/>
            <w:gridSpan w:val="3"/>
            <w:tcBorders>
              <w:top w:val="single" w:sz="4" w:space="0" w:color="auto"/>
              <w:bottom w:val="single" w:sz="4" w:space="0" w:color="auto"/>
            </w:tcBorders>
            <w:shd w:val="clear" w:color="auto" w:fill="D9D9D9"/>
          </w:tcPr>
          <w:p w:rsidR="00713221" w:rsidRDefault="00713221" w:rsidP="00713221">
            <w:pPr>
              <w:autoSpaceDE w:val="0"/>
              <w:autoSpaceDN w:val="0"/>
              <w:adjustRightInd w:val="0"/>
              <w:jc w:val="both"/>
              <w:rPr>
                <w:rFonts w:ascii="Arial" w:hAnsi="Arial" w:cs="Arial"/>
                <w:b/>
                <w:bCs/>
                <w:color w:val="000000"/>
              </w:rPr>
            </w:pPr>
            <w:r>
              <w:rPr>
                <w:rFonts w:ascii="Arial" w:hAnsi="Arial" w:cs="Arial"/>
                <w:b/>
                <w:bCs/>
                <w:color w:val="000000"/>
              </w:rPr>
              <w:t>Normaler Ablauf:</w:t>
            </w:r>
          </w:p>
        </w:tc>
      </w:tr>
      <w:tr w:rsidR="00713221" w:rsidRPr="002122B4" w:rsidTr="00713221">
        <w:trPr>
          <w:jc w:val="center"/>
        </w:trPr>
        <w:tc>
          <w:tcPr>
            <w:tcW w:w="496" w:type="dxa"/>
            <w:tcBorders>
              <w:top w:val="single" w:sz="4" w:space="0" w:color="auto"/>
              <w:bottom w:val="single" w:sz="4" w:space="0" w:color="auto"/>
              <w:right w:val="single" w:sz="4" w:space="0" w:color="auto"/>
            </w:tcBorders>
            <w:shd w:val="clear" w:color="auto" w:fill="D9D9D9"/>
          </w:tcPr>
          <w:p w:rsidR="00713221" w:rsidRDefault="00713221" w:rsidP="00713221">
            <w:pPr>
              <w:autoSpaceDE w:val="0"/>
              <w:autoSpaceDN w:val="0"/>
              <w:adjustRightInd w:val="0"/>
              <w:spacing w:before="120"/>
              <w:jc w:val="both"/>
              <w:rPr>
                <w:rFonts w:ascii="Times New Roman" w:hAnsi="Times New Roman"/>
                <w:color w:val="000000"/>
              </w:rPr>
            </w:pPr>
          </w:p>
        </w:tc>
        <w:tc>
          <w:tcPr>
            <w:tcW w:w="8716" w:type="dxa"/>
            <w:gridSpan w:val="2"/>
            <w:tcBorders>
              <w:top w:val="single" w:sz="4" w:space="0" w:color="auto"/>
              <w:left w:val="single" w:sz="4" w:space="0" w:color="auto"/>
              <w:bottom w:val="single" w:sz="4" w:space="0" w:color="auto"/>
            </w:tcBorders>
          </w:tcPr>
          <w:p w:rsidR="00713221" w:rsidRPr="008F2AE1" w:rsidRDefault="00713221" w:rsidP="00ED3815">
            <w:pPr>
              <w:pStyle w:val="Listenabsatz"/>
              <w:numPr>
                <w:ilvl w:val="0"/>
                <w:numId w:val="20"/>
              </w:numPr>
              <w:suppressAutoHyphens w:val="0"/>
              <w:autoSpaceDE w:val="0"/>
              <w:autoSpaceDN w:val="0"/>
              <w:adjustRightInd w:val="0"/>
              <w:contextualSpacing/>
              <w:rPr>
                <w:rFonts w:ascii="Times New Roman" w:hAnsi="Times New Roman"/>
                <w:color w:val="000000"/>
                <w:sz w:val="20"/>
                <w:szCs w:val="20"/>
              </w:rPr>
            </w:pPr>
            <w:r w:rsidRPr="00BA22F0">
              <w:rPr>
                <w:rFonts w:ascii="Times New Roman" w:hAnsi="Times New Roman"/>
                <w:color w:val="000000"/>
                <w:sz w:val="20"/>
                <w:szCs w:val="20"/>
              </w:rPr>
              <w:t xml:space="preserve">Dieser Anwendungsfall beginnt, </w:t>
            </w:r>
            <w:r>
              <w:rPr>
                <w:rFonts w:ascii="Times New Roman" w:hAnsi="Times New Roman"/>
                <w:color w:val="000000"/>
                <w:sz w:val="20"/>
                <w:szCs w:val="20"/>
              </w:rPr>
              <w:t>sobald der User ein Element (Use Case oder Sequenz aus der Liste oder ein Element auf der Zeichenfläche) auswählt</w:t>
            </w:r>
            <w:r>
              <w:rPr>
                <w:rFonts w:ascii="Times New Roman" w:hAnsi="Times New Roman"/>
                <w:sz w:val="20"/>
                <w:szCs w:val="20"/>
              </w:rPr>
              <w:t xml:space="preserve">. </w:t>
            </w:r>
          </w:p>
          <w:p w:rsidR="00713221" w:rsidRDefault="00713221" w:rsidP="00ED3815">
            <w:pPr>
              <w:pStyle w:val="Listenabsatz"/>
              <w:numPr>
                <w:ilvl w:val="0"/>
                <w:numId w:val="20"/>
              </w:numPr>
              <w:suppressAutoHyphens w:val="0"/>
              <w:autoSpaceDE w:val="0"/>
              <w:autoSpaceDN w:val="0"/>
              <w:adjustRightInd w:val="0"/>
              <w:contextualSpacing/>
              <w:rPr>
                <w:rFonts w:ascii="Times New Roman" w:hAnsi="Times New Roman"/>
                <w:color w:val="000000"/>
                <w:sz w:val="20"/>
                <w:szCs w:val="20"/>
              </w:rPr>
            </w:pPr>
            <w:commentRangeStart w:id="46"/>
            <w:r>
              <w:rPr>
                <w:rFonts w:ascii="Times New Roman" w:hAnsi="Times New Roman"/>
                <w:color w:val="000000"/>
                <w:sz w:val="20"/>
                <w:szCs w:val="20"/>
              </w:rPr>
              <w:t xml:space="preserve">Das ausgewählte Element wird dem Tool (Dialog View Model) übergeben </w:t>
            </w:r>
            <w:commentRangeEnd w:id="46"/>
            <w:r w:rsidR="00F85768">
              <w:rPr>
                <w:rStyle w:val="Kommentarzeichen"/>
                <w:rFonts w:ascii="Liberation Serif" w:hAnsi="Liberation Serif" w:cs="Mangal"/>
                <w:lang w:val="en-US" w:eastAsia="zh-CN" w:bidi="hi-IN"/>
              </w:rPr>
              <w:commentReference w:id="46"/>
            </w:r>
          </w:p>
          <w:p w:rsidR="00713221" w:rsidRDefault="00713221" w:rsidP="00ED3815">
            <w:pPr>
              <w:pStyle w:val="Listenabsatz"/>
              <w:numPr>
                <w:ilvl w:val="0"/>
                <w:numId w:val="20"/>
              </w:numPr>
              <w:suppressAutoHyphens w:val="0"/>
              <w:autoSpaceDE w:val="0"/>
              <w:autoSpaceDN w:val="0"/>
              <w:adjustRightInd w:val="0"/>
              <w:contextualSpacing/>
              <w:rPr>
                <w:rFonts w:ascii="Times New Roman" w:hAnsi="Times New Roman"/>
                <w:color w:val="000000"/>
                <w:sz w:val="20"/>
                <w:szCs w:val="20"/>
              </w:rPr>
            </w:pPr>
            <w:r>
              <w:rPr>
                <w:rFonts w:ascii="Times New Roman" w:hAnsi="Times New Roman"/>
                <w:color w:val="000000"/>
                <w:sz w:val="20"/>
                <w:szCs w:val="20"/>
              </w:rPr>
              <w:t>Alle Eigenschaften des Elements werden dem User in einem separaten Bereich des Tool angezeigt und visualisiert</w:t>
            </w:r>
          </w:p>
          <w:p w:rsidR="00713221" w:rsidRPr="00593714" w:rsidRDefault="00713221" w:rsidP="00F85768">
            <w:pPr>
              <w:pStyle w:val="Listenabsatz"/>
              <w:numPr>
                <w:ilvl w:val="0"/>
                <w:numId w:val="20"/>
              </w:numPr>
              <w:suppressAutoHyphens w:val="0"/>
              <w:autoSpaceDE w:val="0"/>
              <w:autoSpaceDN w:val="0"/>
              <w:adjustRightInd w:val="0"/>
              <w:contextualSpacing/>
              <w:rPr>
                <w:rFonts w:ascii="Times New Roman" w:hAnsi="Times New Roman"/>
                <w:color w:val="000000"/>
                <w:sz w:val="20"/>
                <w:szCs w:val="20"/>
              </w:rPr>
            </w:pPr>
            <w:r>
              <w:rPr>
                <w:rFonts w:ascii="Times New Roman" w:hAnsi="Times New Roman"/>
                <w:color w:val="000000"/>
                <w:sz w:val="20"/>
                <w:szCs w:val="20"/>
              </w:rPr>
              <w:t xml:space="preserve">Sobald alle Eigenschaften angezeigt </w:t>
            </w:r>
            <w:del w:id="47" w:author="MathiasSchneider" w:date="2015-04-14T23:54:00Z">
              <w:r w:rsidDel="00F85768">
                <w:rPr>
                  <w:rFonts w:ascii="Times New Roman" w:hAnsi="Times New Roman"/>
                  <w:color w:val="000000"/>
                  <w:sz w:val="20"/>
                  <w:szCs w:val="20"/>
                </w:rPr>
                <w:delText>wurden</w:delText>
              </w:r>
            </w:del>
            <w:ins w:id="48" w:author="MathiasSchneider" w:date="2015-04-14T23:54:00Z">
              <w:r w:rsidR="00F85768">
                <w:rPr>
                  <w:rFonts w:ascii="Times New Roman" w:hAnsi="Times New Roman"/>
                  <w:color w:val="000000"/>
                  <w:sz w:val="20"/>
                  <w:szCs w:val="20"/>
                </w:rPr>
                <w:t>w</w:t>
              </w:r>
              <w:r w:rsidR="00F85768">
                <w:rPr>
                  <w:rFonts w:ascii="Times New Roman" w:hAnsi="Times New Roman"/>
                  <w:color w:val="000000"/>
                  <w:sz w:val="20"/>
                  <w:szCs w:val="20"/>
                </w:rPr>
                <w:t>e</w:t>
              </w:r>
              <w:r w:rsidR="00F85768">
                <w:rPr>
                  <w:rFonts w:ascii="Times New Roman" w:hAnsi="Times New Roman"/>
                  <w:color w:val="000000"/>
                  <w:sz w:val="20"/>
                  <w:szCs w:val="20"/>
                </w:rPr>
                <w:t>rden</w:t>
              </w:r>
            </w:ins>
            <w:r>
              <w:rPr>
                <w:rFonts w:ascii="Times New Roman" w:hAnsi="Times New Roman"/>
                <w:color w:val="000000"/>
                <w:sz w:val="20"/>
                <w:szCs w:val="20"/>
              </w:rPr>
              <w:t>, endet der Use Case</w:t>
            </w:r>
          </w:p>
        </w:tc>
      </w:tr>
      <w:tr w:rsidR="00713221" w:rsidTr="00713221">
        <w:trPr>
          <w:jc w:val="center"/>
        </w:trPr>
        <w:tc>
          <w:tcPr>
            <w:tcW w:w="9212" w:type="dxa"/>
            <w:gridSpan w:val="3"/>
            <w:tcBorders>
              <w:top w:val="single" w:sz="4" w:space="0" w:color="auto"/>
              <w:bottom w:val="single" w:sz="4" w:space="0" w:color="auto"/>
            </w:tcBorders>
            <w:shd w:val="clear" w:color="auto" w:fill="D9D9D9"/>
          </w:tcPr>
          <w:p w:rsidR="00713221" w:rsidRDefault="00713221" w:rsidP="00713221">
            <w:pPr>
              <w:autoSpaceDE w:val="0"/>
              <w:autoSpaceDN w:val="0"/>
              <w:adjustRightInd w:val="0"/>
              <w:jc w:val="both"/>
              <w:rPr>
                <w:rFonts w:ascii="Arial" w:hAnsi="Arial" w:cs="Arial"/>
                <w:b/>
                <w:bCs/>
                <w:color w:val="000000"/>
              </w:rPr>
            </w:pPr>
            <w:r>
              <w:rPr>
                <w:rFonts w:ascii="Arial" w:hAnsi="Arial" w:cs="Arial"/>
                <w:b/>
                <w:bCs/>
                <w:color w:val="000000"/>
              </w:rPr>
              <w:t>Ablauf-Varianten:</w:t>
            </w:r>
          </w:p>
        </w:tc>
      </w:tr>
      <w:tr w:rsidR="00713221" w:rsidTr="00713221">
        <w:trPr>
          <w:jc w:val="center"/>
        </w:trPr>
        <w:tc>
          <w:tcPr>
            <w:tcW w:w="496" w:type="dxa"/>
            <w:tcBorders>
              <w:top w:val="single" w:sz="4" w:space="0" w:color="auto"/>
              <w:bottom w:val="single" w:sz="4" w:space="0" w:color="auto"/>
              <w:right w:val="single" w:sz="4" w:space="0" w:color="auto"/>
            </w:tcBorders>
          </w:tcPr>
          <w:p w:rsidR="00713221" w:rsidRDefault="00713221" w:rsidP="00713221">
            <w:pPr>
              <w:autoSpaceDE w:val="0"/>
              <w:autoSpaceDN w:val="0"/>
              <w:adjustRightInd w:val="0"/>
              <w:jc w:val="both"/>
              <w:rPr>
                <w:rFonts w:ascii="Arial" w:hAnsi="Arial" w:cs="Arial"/>
                <w:color w:val="000000"/>
                <w:sz w:val="20"/>
                <w:szCs w:val="20"/>
              </w:rPr>
            </w:pPr>
          </w:p>
        </w:tc>
        <w:tc>
          <w:tcPr>
            <w:tcW w:w="8716" w:type="dxa"/>
            <w:gridSpan w:val="2"/>
            <w:tcBorders>
              <w:top w:val="single" w:sz="4" w:space="0" w:color="auto"/>
              <w:left w:val="single" w:sz="4" w:space="0" w:color="auto"/>
              <w:bottom w:val="single" w:sz="4" w:space="0" w:color="auto"/>
            </w:tcBorders>
          </w:tcPr>
          <w:p w:rsidR="00713221" w:rsidRDefault="00713221" w:rsidP="00713221">
            <w:pPr>
              <w:autoSpaceDE w:val="0"/>
              <w:autoSpaceDN w:val="0"/>
              <w:adjustRightInd w:val="0"/>
              <w:jc w:val="both"/>
              <w:rPr>
                <w:rFonts w:ascii="Arial" w:hAnsi="Arial" w:cs="Arial"/>
                <w:color w:val="000000"/>
                <w:sz w:val="20"/>
                <w:szCs w:val="20"/>
              </w:rPr>
            </w:pPr>
          </w:p>
        </w:tc>
      </w:tr>
      <w:tr w:rsidR="00713221" w:rsidTr="00713221">
        <w:trPr>
          <w:jc w:val="center"/>
        </w:trPr>
        <w:tc>
          <w:tcPr>
            <w:tcW w:w="496" w:type="dxa"/>
            <w:tcBorders>
              <w:top w:val="single" w:sz="4" w:space="0" w:color="auto"/>
              <w:bottom w:val="single" w:sz="4" w:space="0" w:color="auto"/>
              <w:right w:val="single" w:sz="4" w:space="0" w:color="auto"/>
            </w:tcBorders>
            <w:shd w:val="clear" w:color="auto" w:fill="D9D9D9" w:themeFill="background1" w:themeFillShade="D9"/>
          </w:tcPr>
          <w:p w:rsidR="00713221" w:rsidRDefault="00713221" w:rsidP="00713221">
            <w:pPr>
              <w:autoSpaceDE w:val="0"/>
              <w:autoSpaceDN w:val="0"/>
              <w:adjustRightInd w:val="0"/>
              <w:jc w:val="both"/>
              <w:rPr>
                <w:rFonts w:ascii="Arial" w:hAnsi="Arial" w:cs="Arial"/>
                <w:color w:val="000000"/>
                <w:sz w:val="20"/>
                <w:szCs w:val="20"/>
              </w:rPr>
            </w:pPr>
          </w:p>
        </w:tc>
        <w:tc>
          <w:tcPr>
            <w:tcW w:w="8716" w:type="dxa"/>
            <w:gridSpan w:val="2"/>
            <w:tcBorders>
              <w:top w:val="single" w:sz="4" w:space="0" w:color="auto"/>
              <w:left w:val="single" w:sz="4" w:space="0" w:color="auto"/>
              <w:bottom w:val="single" w:sz="4" w:space="0" w:color="auto"/>
            </w:tcBorders>
          </w:tcPr>
          <w:p w:rsidR="00713221" w:rsidRPr="00BA22F0" w:rsidRDefault="00713221" w:rsidP="00713221">
            <w:pPr>
              <w:pStyle w:val="Listenabsatz"/>
              <w:autoSpaceDE w:val="0"/>
              <w:autoSpaceDN w:val="0"/>
              <w:adjustRightInd w:val="0"/>
              <w:ind w:left="360"/>
              <w:rPr>
                <w:color w:val="000000"/>
                <w:sz w:val="20"/>
                <w:szCs w:val="20"/>
              </w:rPr>
            </w:pPr>
          </w:p>
        </w:tc>
      </w:tr>
      <w:tr w:rsidR="00713221" w:rsidTr="00713221">
        <w:trPr>
          <w:jc w:val="center"/>
        </w:trPr>
        <w:tc>
          <w:tcPr>
            <w:tcW w:w="9212" w:type="dxa"/>
            <w:gridSpan w:val="3"/>
            <w:tcBorders>
              <w:top w:val="single" w:sz="4" w:space="0" w:color="auto"/>
              <w:bottom w:val="single" w:sz="4" w:space="0" w:color="auto"/>
            </w:tcBorders>
            <w:shd w:val="clear" w:color="auto" w:fill="D9D9D9"/>
          </w:tcPr>
          <w:p w:rsidR="00713221" w:rsidRDefault="00713221" w:rsidP="00713221">
            <w:pPr>
              <w:autoSpaceDE w:val="0"/>
              <w:autoSpaceDN w:val="0"/>
              <w:adjustRightInd w:val="0"/>
              <w:jc w:val="both"/>
              <w:rPr>
                <w:rFonts w:ascii="Arial" w:hAnsi="Arial" w:cs="Arial"/>
                <w:b/>
                <w:bCs/>
                <w:color w:val="000000"/>
              </w:rPr>
            </w:pPr>
            <w:r>
              <w:rPr>
                <w:rFonts w:ascii="Arial" w:hAnsi="Arial" w:cs="Arial"/>
                <w:b/>
                <w:bCs/>
                <w:color w:val="000000"/>
              </w:rPr>
              <w:t>Spezielle Anforderungen:</w:t>
            </w:r>
          </w:p>
        </w:tc>
      </w:tr>
      <w:tr w:rsidR="00713221" w:rsidTr="00713221">
        <w:trPr>
          <w:jc w:val="center"/>
        </w:trPr>
        <w:tc>
          <w:tcPr>
            <w:tcW w:w="9212" w:type="dxa"/>
            <w:gridSpan w:val="3"/>
            <w:tcBorders>
              <w:top w:val="single" w:sz="4" w:space="0" w:color="auto"/>
              <w:bottom w:val="single" w:sz="4" w:space="0" w:color="auto"/>
            </w:tcBorders>
          </w:tcPr>
          <w:p w:rsidR="00713221" w:rsidRDefault="00713221" w:rsidP="00713221">
            <w:pPr>
              <w:autoSpaceDE w:val="0"/>
              <w:autoSpaceDN w:val="0"/>
              <w:adjustRightInd w:val="0"/>
              <w:jc w:val="both"/>
              <w:rPr>
                <w:rFonts w:ascii="Times New Roman" w:hAnsi="Times New Roman"/>
                <w:color w:val="000000"/>
                <w:sz w:val="20"/>
                <w:szCs w:val="20"/>
              </w:rPr>
            </w:pPr>
          </w:p>
        </w:tc>
      </w:tr>
      <w:tr w:rsidR="00713221" w:rsidTr="00713221">
        <w:trPr>
          <w:jc w:val="center"/>
        </w:trPr>
        <w:tc>
          <w:tcPr>
            <w:tcW w:w="9212" w:type="dxa"/>
            <w:gridSpan w:val="3"/>
            <w:tcBorders>
              <w:top w:val="single" w:sz="4" w:space="0" w:color="auto"/>
              <w:bottom w:val="single" w:sz="4" w:space="0" w:color="auto"/>
            </w:tcBorders>
            <w:shd w:val="clear" w:color="auto" w:fill="D9D9D9"/>
          </w:tcPr>
          <w:p w:rsidR="00713221" w:rsidRDefault="00713221" w:rsidP="00713221">
            <w:pPr>
              <w:autoSpaceDE w:val="0"/>
              <w:autoSpaceDN w:val="0"/>
              <w:adjustRightInd w:val="0"/>
              <w:jc w:val="both"/>
              <w:rPr>
                <w:rFonts w:ascii="Arial" w:hAnsi="Arial" w:cs="Arial"/>
                <w:b/>
                <w:bCs/>
                <w:color w:val="000000"/>
              </w:rPr>
            </w:pPr>
            <w:r>
              <w:rPr>
                <w:rFonts w:ascii="Arial" w:hAnsi="Arial" w:cs="Arial"/>
                <w:b/>
                <w:bCs/>
                <w:color w:val="000000"/>
              </w:rPr>
              <w:t>Zu klärende Punkte:</w:t>
            </w:r>
          </w:p>
        </w:tc>
      </w:tr>
      <w:tr w:rsidR="00713221" w:rsidTr="00713221">
        <w:trPr>
          <w:jc w:val="center"/>
        </w:trPr>
        <w:tc>
          <w:tcPr>
            <w:tcW w:w="9212" w:type="dxa"/>
            <w:gridSpan w:val="3"/>
            <w:tcBorders>
              <w:top w:val="single" w:sz="4" w:space="0" w:color="auto"/>
              <w:bottom w:val="single" w:sz="4" w:space="0" w:color="auto"/>
            </w:tcBorders>
          </w:tcPr>
          <w:p w:rsidR="00713221" w:rsidRDefault="00713221" w:rsidP="00713221">
            <w:pPr>
              <w:autoSpaceDE w:val="0"/>
              <w:autoSpaceDN w:val="0"/>
              <w:adjustRightInd w:val="0"/>
              <w:jc w:val="both"/>
              <w:rPr>
                <w:rFonts w:ascii="Times New Roman" w:hAnsi="Times New Roman"/>
                <w:color w:val="000000"/>
                <w:sz w:val="20"/>
                <w:szCs w:val="20"/>
              </w:rPr>
            </w:pPr>
          </w:p>
        </w:tc>
      </w:tr>
    </w:tbl>
    <w:p w:rsidR="00713221" w:rsidRDefault="00713221">
      <w:pPr>
        <w:rPr>
          <w:lang w:val="de-DE"/>
        </w:rPr>
      </w:pPr>
    </w:p>
    <w:p w:rsidR="00713221" w:rsidRDefault="00713221">
      <w:pPr>
        <w:widowControl/>
        <w:suppressAutoHyphens w:val="0"/>
        <w:rPr>
          <w:lang w:val="de-DE"/>
        </w:rPr>
      </w:pPr>
      <w:r>
        <w:rPr>
          <w:lang w:val="de-DE"/>
        </w:rPr>
        <w:br w:type="page"/>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tblPr>
      <w:tblGrid>
        <w:gridCol w:w="496"/>
        <w:gridCol w:w="850"/>
        <w:gridCol w:w="7866"/>
      </w:tblGrid>
      <w:tr w:rsidR="00713221" w:rsidTr="00713221">
        <w:trPr>
          <w:jc w:val="center"/>
        </w:trPr>
        <w:tc>
          <w:tcPr>
            <w:tcW w:w="9212" w:type="dxa"/>
            <w:gridSpan w:val="3"/>
            <w:tcBorders>
              <w:top w:val="single" w:sz="4" w:space="0" w:color="auto"/>
              <w:bottom w:val="single" w:sz="4" w:space="0" w:color="auto"/>
            </w:tcBorders>
          </w:tcPr>
          <w:p w:rsidR="00713221" w:rsidRDefault="00713221" w:rsidP="00713221">
            <w:pPr>
              <w:autoSpaceDE w:val="0"/>
              <w:autoSpaceDN w:val="0"/>
              <w:adjustRightInd w:val="0"/>
              <w:jc w:val="center"/>
              <w:rPr>
                <w:rFonts w:ascii="Arial" w:hAnsi="Arial" w:cs="Arial"/>
                <w:b/>
                <w:bCs/>
                <w:color w:val="000000"/>
              </w:rPr>
            </w:pPr>
            <w:r>
              <w:rPr>
                <w:rFonts w:ascii="Arial" w:hAnsi="Arial" w:cs="Arial"/>
                <w:b/>
                <w:bCs/>
                <w:color w:val="000000"/>
              </w:rPr>
              <w:lastRenderedPageBreak/>
              <w:t>Szenario-Matrix exportieren</w:t>
            </w:r>
          </w:p>
        </w:tc>
      </w:tr>
      <w:tr w:rsidR="00713221" w:rsidTr="00713221">
        <w:trPr>
          <w:jc w:val="center"/>
        </w:trPr>
        <w:tc>
          <w:tcPr>
            <w:tcW w:w="1346" w:type="dxa"/>
            <w:gridSpan w:val="2"/>
            <w:tcBorders>
              <w:top w:val="single" w:sz="4" w:space="0" w:color="auto"/>
              <w:bottom w:val="single" w:sz="4" w:space="0" w:color="auto"/>
              <w:right w:val="single" w:sz="4" w:space="0" w:color="auto"/>
            </w:tcBorders>
            <w:shd w:val="clear" w:color="auto" w:fill="D9D9D9"/>
          </w:tcPr>
          <w:p w:rsidR="00713221" w:rsidRDefault="00713221" w:rsidP="00713221">
            <w:pPr>
              <w:autoSpaceDE w:val="0"/>
              <w:autoSpaceDN w:val="0"/>
              <w:adjustRightInd w:val="0"/>
              <w:jc w:val="both"/>
              <w:rPr>
                <w:rFonts w:ascii="Arial" w:hAnsi="Arial" w:cs="Arial"/>
                <w:b/>
                <w:bCs/>
                <w:color w:val="000000"/>
              </w:rPr>
            </w:pPr>
            <w:r>
              <w:rPr>
                <w:rFonts w:ascii="Arial" w:hAnsi="Arial" w:cs="Arial"/>
                <w:b/>
                <w:bCs/>
                <w:color w:val="000000"/>
              </w:rPr>
              <w:t>Kennung</w:t>
            </w:r>
          </w:p>
        </w:tc>
        <w:tc>
          <w:tcPr>
            <w:tcW w:w="7866" w:type="dxa"/>
            <w:tcBorders>
              <w:top w:val="single" w:sz="4" w:space="0" w:color="auto"/>
              <w:left w:val="single" w:sz="4" w:space="0" w:color="auto"/>
              <w:bottom w:val="single" w:sz="4" w:space="0" w:color="auto"/>
            </w:tcBorders>
          </w:tcPr>
          <w:p w:rsidR="00713221" w:rsidRDefault="00713221" w:rsidP="00713221">
            <w:pPr>
              <w:autoSpaceDE w:val="0"/>
              <w:autoSpaceDN w:val="0"/>
              <w:adjustRightInd w:val="0"/>
              <w:jc w:val="both"/>
              <w:rPr>
                <w:rFonts w:ascii="Times New Roman" w:hAnsi="Times New Roman"/>
                <w:color w:val="000000"/>
                <w:sz w:val="20"/>
                <w:szCs w:val="20"/>
              </w:rPr>
            </w:pPr>
            <w:r>
              <w:rPr>
                <w:rFonts w:ascii="Times New Roman" w:hAnsi="Times New Roman"/>
                <w:color w:val="000000"/>
                <w:sz w:val="20"/>
                <w:szCs w:val="20"/>
              </w:rPr>
              <w:t>UC-SM-1</w:t>
            </w:r>
          </w:p>
        </w:tc>
      </w:tr>
      <w:tr w:rsidR="00713221" w:rsidTr="00713221">
        <w:trPr>
          <w:jc w:val="center"/>
        </w:trPr>
        <w:tc>
          <w:tcPr>
            <w:tcW w:w="1346" w:type="dxa"/>
            <w:gridSpan w:val="2"/>
            <w:tcBorders>
              <w:top w:val="single" w:sz="4" w:space="0" w:color="auto"/>
              <w:bottom w:val="single" w:sz="4" w:space="0" w:color="auto"/>
              <w:right w:val="single" w:sz="4" w:space="0" w:color="auto"/>
            </w:tcBorders>
            <w:shd w:val="clear" w:color="auto" w:fill="D9D9D9"/>
          </w:tcPr>
          <w:p w:rsidR="00713221" w:rsidRDefault="00713221" w:rsidP="00713221">
            <w:pPr>
              <w:autoSpaceDE w:val="0"/>
              <w:autoSpaceDN w:val="0"/>
              <w:adjustRightInd w:val="0"/>
              <w:jc w:val="both"/>
              <w:rPr>
                <w:rFonts w:ascii="Arial" w:hAnsi="Arial" w:cs="Arial"/>
                <w:b/>
                <w:bCs/>
                <w:color w:val="000000"/>
              </w:rPr>
            </w:pPr>
            <w:r>
              <w:rPr>
                <w:rFonts w:ascii="Arial" w:hAnsi="Arial" w:cs="Arial"/>
                <w:b/>
                <w:bCs/>
                <w:color w:val="000000"/>
              </w:rPr>
              <w:t>Priorität</w:t>
            </w:r>
          </w:p>
        </w:tc>
        <w:tc>
          <w:tcPr>
            <w:tcW w:w="7866" w:type="dxa"/>
            <w:tcBorders>
              <w:top w:val="single" w:sz="4" w:space="0" w:color="auto"/>
              <w:left w:val="single" w:sz="4" w:space="0" w:color="auto"/>
              <w:bottom w:val="single" w:sz="4" w:space="0" w:color="auto"/>
            </w:tcBorders>
          </w:tcPr>
          <w:p w:rsidR="00713221" w:rsidRDefault="00713221" w:rsidP="00713221">
            <w:pPr>
              <w:autoSpaceDE w:val="0"/>
              <w:autoSpaceDN w:val="0"/>
              <w:adjustRightInd w:val="0"/>
              <w:jc w:val="both"/>
              <w:rPr>
                <w:rFonts w:ascii="Times New Roman" w:hAnsi="Times New Roman"/>
                <w:color w:val="000000"/>
                <w:sz w:val="20"/>
                <w:szCs w:val="20"/>
              </w:rPr>
            </w:pPr>
            <w:r>
              <w:rPr>
                <w:rFonts w:ascii="Times New Roman" w:hAnsi="Times New Roman"/>
                <w:color w:val="000000"/>
                <w:sz w:val="20"/>
                <w:szCs w:val="20"/>
              </w:rPr>
              <w:t>hoch</w:t>
            </w:r>
          </w:p>
        </w:tc>
      </w:tr>
      <w:tr w:rsidR="00713221" w:rsidTr="00713221">
        <w:trPr>
          <w:jc w:val="center"/>
        </w:trPr>
        <w:tc>
          <w:tcPr>
            <w:tcW w:w="9212" w:type="dxa"/>
            <w:gridSpan w:val="3"/>
            <w:tcBorders>
              <w:top w:val="single" w:sz="4" w:space="0" w:color="auto"/>
              <w:bottom w:val="single" w:sz="4" w:space="0" w:color="auto"/>
            </w:tcBorders>
            <w:shd w:val="clear" w:color="auto" w:fill="D9D9D9"/>
          </w:tcPr>
          <w:p w:rsidR="00713221" w:rsidRDefault="00713221" w:rsidP="00713221">
            <w:pPr>
              <w:autoSpaceDE w:val="0"/>
              <w:autoSpaceDN w:val="0"/>
              <w:adjustRightInd w:val="0"/>
              <w:jc w:val="both"/>
              <w:rPr>
                <w:rFonts w:ascii="Arial" w:hAnsi="Arial" w:cs="Arial"/>
                <w:b/>
                <w:bCs/>
                <w:color w:val="000000"/>
              </w:rPr>
            </w:pPr>
            <w:r>
              <w:rPr>
                <w:rFonts w:ascii="Arial" w:hAnsi="Arial" w:cs="Arial"/>
                <w:b/>
                <w:bCs/>
                <w:color w:val="000000"/>
              </w:rPr>
              <w:t>Kurzbeschreibung:</w:t>
            </w:r>
          </w:p>
        </w:tc>
      </w:tr>
      <w:tr w:rsidR="00713221" w:rsidRPr="002122B4" w:rsidTr="00713221">
        <w:trPr>
          <w:jc w:val="center"/>
        </w:trPr>
        <w:tc>
          <w:tcPr>
            <w:tcW w:w="9212" w:type="dxa"/>
            <w:gridSpan w:val="3"/>
            <w:tcBorders>
              <w:top w:val="single" w:sz="4" w:space="0" w:color="auto"/>
              <w:bottom w:val="single" w:sz="4" w:space="0" w:color="auto"/>
            </w:tcBorders>
          </w:tcPr>
          <w:p w:rsidR="00713221" w:rsidRPr="00713221" w:rsidRDefault="00713221" w:rsidP="00F06B35">
            <w:pPr>
              <w:autoSpaceDE w:val="0"/>
              <w:autoSpaceDN w:val="0"/>
              <w:adjustRightInd w:val="0"/>
              <w:jc w:val="both"/>
              <w:rPr>
                <w:rFonts w:ascii="Times New Roman" w:hAnsi="Times New Roman"/>
                <w:color w:val="000000"/>
                <w:sz w:val="20"/>
                <w:szCs w:val="20"/>
                <w:lang w:val="de-DE"/>
              </w:rPr>
            </w:pPr>
            <w:r w:rsidRPr="00713221">
              <w:rPr>
                <w:rFonts w:ascii="Times New Roman" w:hAnsi="Times New Roman"/>
                <w:color w:val="000000"/>
                <w:sz w:val="20"/>
                <w:szCs w:val="20"/>
                <w:lang w:val="de-DE"/>
              </w:rPr>
              <w:t>Der User erstellt mithilfe des Systems und einer vorher importierten Use-Cases</w:t>
            </w:r>
            <w:del w:id="49" w:author="MathiasSchneider" w:date="2015-04-15T00:02:00Z">
              <w:r w:rsidRPr="00713221" w:rsidDel="00F06B35">
                <w:rPr>
                  <w:rFonts w:ascii="Times New Roman" w:hAnsi="Times New Roman"/>
                  <w:color w:val="000000"/>
                  <w:sz w:val="20"/>
                  <w:szCs w:val="20"/>
                  <w:lang w:val="de-DE"/>
                </w:rPr>
                <w:delText>,</w:delText>
              </w:r>
            </w:del>
            <w:r w:rsidRPr="00713221">
              <w:rPr>
                <w:rFonts w:ascii="Times New Roman" w:hAnsi="Times New Roman"/>
                <w:color w:val="000000"/>
                <w:sz w:val="20"/>
                <w:szCs w:val="20"/>
                <w:lang w:val="de-DE"/>
              </w:rPr>
              <w:t xml:space="preserve"> die daraus resultierende Szenario-Matrix. Diese wird als Graph dargestellt und kann anschließend als XML-Datei wieder exportiert werden (siehe US-SM-2)</w:t>
            </w:r>
          </w:p>
        </w:tc>
      </w:tr>
      <w:tr w:rsidR="00713221" w:rsidTr="00713221">
        <w:trPr>
          <w:jc w:val="center"/>
        </w:trPr>
        <w:tc>
          <w:tcPr>
            <w:tcW w:w="9212" w:type="dxa"/>
            <w:gridSpan w:val="3"/>
            <w:tcBorders>
              <w:top w:val="single" w:sz="4" w:space="0" w:color="auto"/>
              <w:bottom w:val="single" w:sz="4" w:space="0" w:color="auto"/>
            </w:tcBorders>
            <w:shd w:val="clear" w:color="auto" w:fill="D9D9D9"/>
          </w:tcPr>
          <w:p w:rsidR="00713221" w:rsidRDefault="00713221" w:rsidP="00713221">
            <w:pPr>
              <w:autoSpaceDE w:val="0"/>
              <w:autoSpaceDN w:val="0"/>
              <w:adjustRightInd w:val="0"/>
              <w:jc w:val="both"/>
              <w:rPr>
                <w:rFonts w:ascii="Arial" w:hAnsi="Arial" w:cs="Arial"/>
                <w:b/>
                <w:bCs/>
                <w:color w:val="000000"/>
              </w:rPr>
            </w:pPr>
            <w:r>
              <w:rPr>
                <w:rFonts w:ascii="Arial" w:hAnsi="Arial" w:cs="Arial"/>
                <w:b/>
                <w:bCs/>
                <w:color w:val="000000"/>
              </w:rPr>
              <w:t>Vorbedingung(en):</w:t>
            </w:r>
          </w:p>
        </w:tc>
      </w:tr>
      <w:tr w:rsidR="00713221" w:rsidRPr="002122B4" w:rsidTr="00713221">
        <w:trPr>
          <w:jc w:val="center"/>
        </w:trPr>
        <w:tc>
          <w:tcPr>
            <w:tcW w:w="9212" w:type="dxa"/>
            <w:gridSpan w:val="3"/>
            <w:tcBorders>
              <w:top w:val="single" w:sz="4" w:space="0" w:color="auto"/>
              <w:bottom w:val="single" w:sz="4" w:space="0" w:color="auto"/>
            </w:tcBorders>
          </w:tcPr>
          <w:p w:rsidR="00713221" w:rsidRPr="00713221" w:rsidRDefault="00713221" w:rsidP="00713221">
            <w:pPr>
              <w:autoSpaceDE w:val="0"/>
              <w:autoSpaceDN w:val="0"/>
              <w:adjustRightInd w:val="0"/>
              <w:jc w:val="both"/>
              <w:rPr>
                <w:rFonts w:ascii="Times New Roman" w:hAnsi="Times New Roman"/>
                <w:color w:val="000000"/>
                <w:sz w:val="20"/>
                <w:szCs w:val="20"/>
                <w:lang w:val="de-DE"/>
              </w:rPr>
            </w:pPr>
            <w:r w:rsidRPr="00713221">
              <w:rPr>
                <w:rFonts w:ascii="Times New Roman" w:hAnsi="Times New Roman"/>
                <w:color w:val="000000"/>
                <w:sz w:val="20"/>
                <w:szCs w:val="20"/>
                <w:lang w:val="de-DE"/>
              </w:rPr>
              <w:t>Ein Use Case muss bereits importiert sein, es gibt ein Tabellenlayout</w:t>
            </w:r>
          </w:p>
        </w:tc>
      </w:tr>
      <w:tr w:rsidR="00713221" w:rsidTr="00713221">
        <w:trPr>
          <w:jc w:val="center"/>
        </w:trPr>
        <w:tc>
          <w:tcPr>
            <w:tcW w:w="9212" w:type="dxa"/>
            <w:gridSpan w:val="3"/>
            <w:tcBorders>
              <w:top w:val="single" w:sz="4" w:space="0" w:color="auto"/>
              <w:bottom w:val="single" w:sz="4" w:space="0" w:color="auto"/>
            </w:tcBorders>
            <w:shd w:val="clear" w:color="auto" w:fill="D9D9D9"/>
          </w:tcPr>
          <w:p w:rsidR="00713221" w:rsidRDefault="00713221" w:rsidP="00713221">
            <w:pPr>
              <w:autoSpaceDE w:val="0"/>
              <w:autoSpaceDN w:val="0"/>
              <w:adjustRightInd w:val="0"/>
              <w:jc w:val="both"/>
              <w:rPr>
                <w:rFonts w:ascii="Arial" w:hAnsi="Arial" w:cs="Arial"/>
                <w:b/>
                <w:bCs/>
                <w:color w:val="000000"/>
              </w:rPr>
            </w:pPr>
            <w:r>
              <w:rPr>
                <w:rFonts w:ascii="Arial" w:hAnsi="Arial" w:cs="Arial"/>
                <w:b/>
                <w:bCs/>
                <w:color w:val="000000"/>
              </w:rPr>
              <w:t>Nachbedingung(en):</w:t>
            </w:r>
          </w:p>
        </w:tc>
      </w:tr>
      <w:tr w:rsidR="00713221" w:rsidRPr="002122B4" w:rsidTr="00713221">
        <w:trPr>
          <w:jc w:val="center"/>
        </w:trPr>
        <w:tc>
          <w:tcPr>
            <w:tcW w:w="9212" w:type="dxa"/>
            <w:gridSpan w:val="3"/>
            <w:tcBorders>
              <w:top w:val="single" w:sz="4" w:space="0" w:color="auto"/>
              <w:bottom w:val="single" w:sz="4" w:space="0" w:color="auto"/>
            </w:tcBorders>
          </w:tcPr>
          <w:p w:rsidR="00713221" w:rsidRPr="00713221" w:rsidRDefault="00713221" w:rsidP="00713221">
            <w:pPr>
              <w:autoSpaceDE w:val="0"/>
              <w:autoSpaceDN w:val="0"/>
              <w:adjustRightInd w:val="0"/>
              <w:jc w:val="both"/>
              <w:rPr>
                <w:rFonts w:ascii="Times New Roman" w:hAnsi="Times New Roman"/>
                <w:color w:val="000000"/>
                <w:sz w:val="20"/>
                <w:szCs w:val="20"/>
                <w:lang w:val="de-DE"/>
              </w:rPr>
            </w:pPr>
            <w:r w:rsidRPr="00713221">
              <w:rPr>
                <w:rFonts w:ascii="Times New Roman" w:hAnsi="Times New Roman"/>
                <w:color w:val="000000"/>
                <w:sz w:val="20"/>
                <w:szCs w:val="20"/>
                <w:lang w:val="de-DE"/>
              </w:rPr>
              <w:t>Ein Graph der Szenario-Matrix wurde erstellt</w:t>
            </w:r>
          </w:p>
        </w:tc>
      </w:tr>
      <w:tr w:rsidR="00713221" w:rsidTr="00713221">
        <w:trPr>
          <w:jc w:val="center"/>
        </w:trPr>
        <w:tc>
          <w:tcPr>
            <w:tcW w:w="9212" w:type="dxa"/>
            <w:gridSpan w:val="3"/>
            <w:tcBorders>
              <w:top w:val="single" w:sz="4" w:space="0" w:color="auto"/>
              <w:bottom w:val="single" w:sz="4" w:space="0" w:color="auto"/>
            </w:tcBorders>
            <w:shd w:val="clear" w:color="auto" w:fill="D9D9D9"/>
          </w:tcPr>
          <w:p w:rsidR="00713221" w:rsidRDefault="00713221" w:rsidP="00713221">
            <w:pPr>
              <w:autoSpaceDE w:val="0"/>
              <w:autoSpaceDN w:val="0"/>
              <w:adjustRightInd w:val="0"/>
              <w:jc w:val="both"/>
              <w:rPr>
                <w:rFonts w:ascii="Arial" w:hAnsi="Arial" w:cs="Arial"/>
                <w:b/>
                <w:bCs/>
                <w:color w:val="000000"/>
              </w:rPr>
            </w:pPr>
            <w:r>
              <w:rPr>
                <w:rFonts w:ascii="Arial" w:hAnsi="Arial" w:cs="Arial"/>
                <w:b/>
                <w:bCs/>
                <w:color w:val="000000"/>
              </w:rPr>
              <w:t>Normaler Ablauf:</w:t>
            </w:r>
          </w:p>
        </w:tc>
      </w:tr>
      <w:tr w:rsidR="00713221" w:rsidTr="00713221">
        <w:trPr>
          <w:jc w:val="center"/>
        </w:trPr>
        <w:tc>
          <w:tcPr>
            <w:tcW w:w="496" w:type="dxa"/>
            <w:tcBorders>
              <w:top w:val="single" w:sz="4" w:space="0" w:color="auto"/>
              <w:bottom w:val="single" w:sz="4" w:space="0" w:color="auto"/>
              <w:right w:val="single" w:sz="4" w:space="0" w:color="auto"/>
            </w:tcBorders>
            <w:shd w:val="clear" w:color="auto" w:fill="D9D9D9"/>
          </w:tcPr>
          <w:p w:rsidR="00713221" w:rsidRDefault="00713221" w:rsidP="00713221">
            <w:pPr>
              <w:autoSpaceDE w:val="0"/>
              <w:autoSpaceDN w:val="0"/>
              <w:adjustRightInd w:val="0"/>
              <w:spacing w:before="120"/>
              <w:jc w:val="both"/>
              <w:rPr>
                <w:rFonts w:ascii="Times New Roman" w:hAnsi="Times New Roman"/>
                <w:color w:val="000000"/>
              </w:rPr>
            </w:pPr>
          </w:p>
        </w:tc>
        <w:tc>
          <w:tcPr>
            <w:tcW w:w="8716" w:type="dxa"/>
            <w:gridSpan w:val="2"/>
            <w:tcBorders>
              <w:top w:val="single" w:sz="4" w:space="0" w:color="auto"/>
              <w:left w:val="single" w:sz="4" w:space="0" w:color="auto"/>
              <w:bottom w:val="single" w:sz="4" w:space="0" w:color="auto"/>
            </w:tcBorders>
          </w:tcPr>
          <w:p w:rsidR="00713221" w:rsidRPr="0078297D" w:rsidRDefault="00713221" w:rsidP="00EA3C96">
            <w:pPr>
              <w:pStyle w:val="Listenabsatz"/>
              <w:numPr>
                <w:ilvl w:val="0"/>
                <w:numId w:val="21"/>
              </w:numPr>
              <w:suppressAutoHyphens w:val="0"/>
              <w:autoSpaceDE w:val="0"/>
              <w:autoSpaceDN w:val="0"/>
              <w:adjustRightInd w:val="0"/>
              <w:contextualSpacing/>
              <w:rPr>
                <w:rFonts w:ascii="Times New Roman" w:hAnsi="Times New Roman"/>
                <w:color w:val="000000"/>
                <w:sz w:val="20"/>
                <w:szCs w:val="20"/>
              </w:rPr>
            </w:pPr>
            <w:r w:rsidRPr="00BA22F0">
              <w:rPr>
                <w:rFonts w:ascii="Times New Roman" w:hAnsi="Times New Roman"/>
                <w:color w:val="000000"/>
                <w:sz w:val="20"/>
                <w:szCs w:val="20"/>
              </w:rPr>
              <w:t xml:space="preserve">Dieser Anwendungsfall beginnt, wenn der User über die Benutzer-System-Schnittstelle die Option </w:t>
            </w:r>
            <w:r w:rsidRPr="00BA22F0">
              <w:rPr>
                <w:rFonts w:ascii="Times New Roman" w:hAnsi="Times New Roman"/>
                <w:sz w:val="20"/>
                <w:szCs w:val="20"/>
              </w:rPr>
              <w:t>„Szenario-Matrix exportieren“ auswählt</w:t>
            </w:r>
          </w:p>
          <w:p w:rsidR="00713221" w:rsidRPr="00BA22F0" w:rsidRDefault="00713221" w:rsidP="00EA3C96">
            <w:pPr>
              <w:pStyle w:val="Listenabsatz"/>
              <w:numPr>
                <w:ilvl w:val="0"/>
                <w:numId w:val="21"/>
              </w:numPr>
              <w:suppressAutoHyphens w:val="0"/>
              <w:autoSpaceDE w:val="0"/>
              <w:autoSpaceDN w:val="0"/>
              <w:adjustRightInd w:val="0"/>
              <w:contextualSpacing/>
              <w:rPr>
                <w:rFonts w:ascii="Times New Roman" w:hAnsi="Times New Roman"/>
                <w:color w:val="000000"/>
                <w:sz w:val="20"/>
                <w:szCs w:val="20"/>
              </w:rPr>
            </w:pPr>
            <w:r>
              <w:rPr>
                <w:rFonts w:ascii="Times New Roman" w:hAnsi="Times New Roman"/>
                <w:sz w:val="20"/>
                <w:szCs w:val="20"/>
              </w:rPr>
              <w:t>Der Benutzer wählt über einen entsprechenden Dialog einen Pfad aus, in dem die exportierte Tabellen-Datei abgelegt werden soll</w:t>
            </w:r>
          </w:p>
          <w:p w:rsidR="00713221" w:rsidRPr="00BA22F0" w:rsidRDefault="00713221" w:rsidP="00EA3C96">
            <w:pPr>
              <w:pStyle w:val="Listenabsatz"/>
              <w:numPr>
                <w:ilvl w:val="0"/>
                <w:numId w:val="21"/>
              </w:numPr>
              <w:suppressAutoHyphens w:val="0"/>
              <w:autoSpaceDE w:val="0"/>
              <w:autoSpaceDN w:val="0"/>
              <w:adjustRightInd w:val="0"/>
              <w:contextualSpacing/>
              <w:rPr>
                <w:rFonts w:ascii="Times New Roman" w:hAnsi="Times New Roman"/>
                <w:color w:val="000000"/>
                <w:sz w:val="20"/>
                <w:szCs w:val="20"/>
              </w:rPr>
            </w:pPr>
            <w:commentRangeStart w:id="50"/>
            <w:r>
              <w:rPr>
                <w:rFonts w:ascii="Times New Roman" w:hAnsi="Times New Roman"/>
                <w:sz w:val="20"/>
                <w:szCs w:val="20"/>
              </w:rPr>
              <w:t>Der Benutzer wird gebeten eine Zahl n anzugeben. Die Szenarien werden anschließen auf jene beschränkt, die nicht mehr als n Varianten kombinieren</w:t>
            </w:r>
          </w:p>
          <w:p w:rsidR="00713221" w:rsidRPr="00BA22F0" w:rsidRDefault="00713221" w:rsidP="00EA3C96">
            <w:pPr>
              <w:pStyle w:val="Listenabsatz"/>
              <w:numPr>
                <w:ilvl w:val="0"/>
                <w:numId w:val="21"/>
              </w:numPr>
              <w:suppressAutoHyphens w:val="0"/>
              <w:autoSpaceDE w:val="0"/>
              <w:autoSpaceDN w:val="0"/>
              <w:adjustRightInd w:val="0"/>
              <w:contextualSpacing/>
              <w:rPr>
                <w:rFonts w:ascii="Times New Roman" w:hAnsi="Times New Roman"/>
                <w:color w:val="000000"/>
                <w:sz w:val="20"/>
                <w:szCs w:val="20"/>
              </w:rPr>
            </w:pPr>
            <w:r w:rsidRPr="00BA22F0">
              <w:rPr>
                <w:rFonts w:ascii="Times New Roman" w:hAnsi="Times New Roman"/>
                <w:color w:val="000000"/>
                <w:sz w:val="20"/>
                <w:szCs w:val="20"/>
              </w:rPr>
              <w:t>Das Tool erfasst alle Szenarien („Pfade durch den Use-Case“) durch eine geeignete Graph-Traversierung</w:t>
            </w:r>
            <w:r>
              <w:rPr>
                <w:rFonts w:ascii="Times New Roman" w:hAnsi="Times New Roman"/>
                <w:color w:val="000000"/>
                <w:sz w:val="20"/>
                <w:szCs w:val="20"/>
              </w:rPr>
              <w:t>. Pfade, die mehr als n Varianten kombinieren, werden nicht berücksichtigt</w:t>
            </w:r>
          </w:p>
          <w:commentRangeEnd w:id="50"/>
          <w:p w:rsidR="00713221" w:rsidRPr="00BA22F0" w:rsidRDefault="00F06B35" w:rsidP="00EA3C96">
            <w:pPr>
              <w:pStyle w:val="Listenabsatz"/>
              <w:numPr>
                <w:ilvl w:val="0"/>
                <w:numId w:val="21"/>
              </w:numPr>
              <w:suppressAutoHyphens w:val="0"/>
              <w:autoSpaceDE w:val="0"/>
              <w:autoSpaceDN w:val="0"/>
              <w:adjustRightInd w:val="0"/>
              <w:contextualSpacing/>
              <w:rPr>
                <w:rFonts w:ascii="Times New Roman" w:hAnsi="Times New Roman"/>
                <w:color w:val="000000"/>
                <w:sz w:val="20"/>
                <w:szCs w:val="20"/>
              </w:rPr>
            </w:pPr>
            <w:r>
              <w:rPr>
                <w:rStyle w:val="Kommentarzeichen"/>
                <w:rFonts w:ascii="Liberation Serif" w:hAnsi="Liberation Serif" w:cs="Mangal"/>
                <w:lang w:val="en-US" w:eastAsia="zh-CN" w:bidi="hi-IN"/>
              </w:rPr>
              <w:commentReference w:id="50"/>
            </w:r>
            <w:r w:rsidR="00713221" w:rsidRPr="00BA22F0">
              <w:rPr>
                <w:rFonts w:ascii="Times New Roman" w:hAnsi="Times New Roman"/>
                <w:color w:val="000000"/>
                <w:sz w:val="20"/>
                <w:szCs w:val="20"/>
              </w:rPr>
              <w:t>Pro Szenario wird der Start gespeichert und alle möglichen Ablaufvarianten</w:t>
            </w:r>
          </w:p>
          <w:p w:rsidR="00713221" w:rsidRPr="00BA22F0" w:rsidRDefault="00713221" w:rsidP="00EA3C96">
            <w:pPr>
              <w:pStyle w:val="Listenabsatz"/>
              <w:numPr>
                <w:ilvl w:val="0"/>
                <w:numId w:val="21"/>
              </w:numPr>
              <w:suppressAutoHyphens w:val="0"/>
              <w:autoSpaceDE w:val="0"/>
              <w:autoSpaceDN w:val="0"/>
              <w:adjustRightInd w:val="0"/>
              <w:contextualSpacing/>
              <w:rPr>
                <w:rFonts w:ascii="Times New Roman" w:hAnsi="Times New Roman"/>
                <w:color w:val="000000"/>
                <w:sz w:val="20"/>
                <w:szCs w:val="20"/>
              </w:rPr>
            </w:pPr>
            <w:r w:rsidRPr="00BA22F0">
              <w:rPr>
                <w:rFonts w:ascii="Times New Roman" w:hAnsi="Times New Roman"/>
                <w:color w:val="000000"/>
                <w:sz w:val="20"/>
                <w:szCs w:val="20"/>
              </w:rPr>
              <w:t xml:space="preserve">Anhand eines, im System definierten Tabellenlayout, wird eine „Szenario-Matrix“-Tabelle erstellt. Die Spalten sind in diesem Falle die ID’s, Szenario-Beschreibung, der Startpunkt, die Ablaufvarianten, die Bemerkung, etc. (siehe Tabellenlayout). Eine </w:t>
            </w:r>
            <w:commentRangeStart w:id="51"/>
            <w:r w:rsidRPr="00BA22F0">
              <w:rPr>
                <w:rFonts w:ascii="Times New Roman" w:hAnsi="Times New Roman"/>
                <w:color w:val="000000"/>
                <w:sz w:val="20"/>
                <w:szCs w:val="20"/>
              </w:rPr>
              <w:t>Reihe</w:t>
            </w:r>
            <w:commentRangeEnd w:id="51"/>
            <w:r w:rsidR="00C15289">
              <w:rPr>
                <w:rStyle w:val="Kommentarzeichen"/>
                <w:rFonts w:ascii="Liberation Serif" w:hAnsi="Liberation Serif" w:cs="Mangal"/>
                <w:lang w:val="en-US" w:eastAsia="zh-CN" w:bidi="hi-IN"/>
              </w:rPr>
              <w:commentReference w:id="51"/>
            </w:r>
            <w:r w:rsidRPr="00BA22F0">
              <w:rPr>
                <w:rFonts w:ascii="Times New Roman" w:hAnsi="Times New Roman"/>
                <w:color w:val="000000"/>
                <w:sz w:val="20"/>
                <w:szCs w:val="20"/>
              </w:rPr>
              <w:t xml:space="preserve"> ist ein Szenario</w:t>
            </w:r>
          </w:p>
          <w:p w:rsidR="00713221" w:rsidRDefault="00713221" w:rsidP="00EA3C96">
            <w:pPr>
              <w:pStyle w:val="Listenabsatz"/>
              <w:numPr>
                <w:ilvl w:val="0"/>
                <w:numId w:val="21"/>
              </w:numPr>
              <w:suppressAutoHyphens w:val="0"/>
              <w:autoSpaceDE w:val="0"/>
              <w:autoSpaceDN w:val="0"/>
              <w:adjustRightInd w:val="0"/>
              <w:contextualSpacing/>
              <w:rPr>
                <w:rFonts w:ascii="Times New Roman" w:hAnsi="Times New Roman"/>
                <w:color w:val="000000"/>
                <w:sz w:val="20"/>
                <w:szCs w:val="20"/>
              </w:rPr>
            </w:pPr>
            <w:r w:rsidRPr="00BA22F0">
              <w:rPr>
                <w:rFonts w:ascii="Times New Roman" w:hAnsi="Times New Roman"/>
                <w:color w:val="000000"/>
                <w:sz w:val="20"/>
                <w:szCs w:val="20"/>
              </w:rPr>
              <w:t>Das System erzeugt nun anhand der im Speicher liegenden Matrix und dem Tabellenlayout eine</w:t>
            </w:r>
            <w:r>
              <w:rPr>
                <w:rFonts w:ascii="Times New Roman" w:hAnsi="Times New Roman"/>
                <w:color w:val="000000"/>
                <w:sz w:val="20"/>
                <w:szCs w:val="20"/>
              </w:rPr>
              <w:t xml:space="preserve"> X</w:t>
            </w:r>
            <w:r w:rsidRPr="00BA22F0">
              <w:rPr>
                <w:rFonts w:ascii="Times New Roman" w:hAnsi="Times New Roman"/>
                <w:color w:val="000000"/>
                <w:sz w:val="20"/>
                <w:szCs w:val="20"/>
              </w:rPr>
              <w:t xml:space="preserve">ML-konforme Tabellendatei. </w:t>
            </w:r>
          </w:p>
          <w:p w:rsidR="00713221" w:rsidRPr="00BA22F0" w:rsidRDefault="00713221" w:rsidP="00EA3C96">
            <w:pPr>
              <w:pStyle w:val="Listenabsatz"/>
              <w:numPr>
                <w:ilvl w:val="0"/>
                <w:numId w:val="21"/>
              </w:numPr>
              <w:suppressAutoHyphens w:val="0"/>
              <w:autoSpaceDE w:val="0"/>
              <w:autoSpaceDN w:val="0"/>
              <w:adjustRightInd w:val="0"/>
              <w:contextualSpacing/>
              <w:rPr>
                <w:rFonts w:ascii="Times New Roman" w:hAnsi="Times New Roman"/>
                <w:color w:val="000000"/>
                <w:sz w:val="20"/>
                <w:szCs w:val="20"/>
              </w:rPr>
            </w:pPr>
            <w:r>
              <w:rPr>
                <w:rFonts w:ascii="Times New Roman" w:hAnsi="Times New Roman"/>
                <w:color w:val="000000"/>
                <w:sz w:val="20"/>
                <w:szCs w:val="20"/>
              </w:rPr>
              <w:t xml:space="preserve">Der Ordner, in welchem die exportierte Datei liegt, wird im Explorer geöffnet. </w:t>
            </w:r>
            <w:r w:rsidRPr="00BA22F0">
              <w:rPr>
                <w:rFonts w:ascii="Times New Roman" w:hAnsi="Times New Roman"/>
                <w:color w:val="000000"/>
                <w:sz w:val="20"/>
                <w:szCs w:val="20"/>
              </w:rPr>
              <w:t>Der Use Case endet hier</w:t>
            </w:r>
          </w:p>
        </w:tc>
      </w:tr>
      <w:tr w:rsidR="00713221" w:rsidTr="00713221">
        <w:trPr>
          <w:jc w:val="center"/>
        </w:trPr>
        <w:tc>
          <w:tcPr>
            <w:tcW w:w="9212" w:type="dxa"/>
            <w:gridSpan w:val="3"/>
            <w:tcBorders>
              <w:top w:val="single" w:sz="4" w:space="0" w:color="auto"/>
              <w:bottom w:val="single" w:sz="4" w:space="0" w:color="auto"/>
            </w:tcBorders>
            <w:shd w:val="clear" w:color="auto" w:fill="D9D9D9"/>
          </w:tcPr>
          <w:p w:rsidR="00713221" w:rsidRDefault="00713221" w:rsidP="00713221">
            <w:pPr>
              <w:autoSpaceDE w:val="0"/>
              <w:autoSpaceDN w:val="0"/>
              <w:adjustRightInd w:val="0"/>
              <w:jc w:val="both"/>
              <w:rPr>
                <w:rFonts w:ascii="Arial" w:hAnsi="Arial" w:cs="Arial"/>
                <w:b/>
                <w:bCs/>
                <w:color w:val="000000"/>
              </w:rPr>
            </w:pPr>
            <w:r>
              <w:rPr>
                <w:rFonts w:ascii="Arial" w:hAnsi="Arial" w:cs="Arial"/>
                <w:b/>
                <w:bCs/>
                <w:color w:val="000000"/>
              </w:rPr>
              <w:t>Ablauf-Varianten:</w:t>
            </w:r>
          </w:p>
        </w:tc>
      </w:tr>
      <w:tr w:rsidR="00713221" w:rsidTr="00713221">
        <w:trPr>
          <w:jc w:val="center"/>
        </w:trPr>
        <w:tc>
          <w:tcPr>
            <w:tcW w:w="496" w:type="dxa"/>
            <w:tcBorders>
              <w:top w:val="single" w:sz="4" w:space="0" w:color="auto"/>
              <w:bottom w:val="single" w:sz="4" w:space="0" w:color="auto"/>
              <w:right w:val="single" w:sz="4" w:space="0" w:color="auto"/>
            </w:tcBorders>
          </w:tcPr>
          <w:p w:rsidR="00713221" w:rsidRDefault="00713221" w:rsidP="00713221">
            <w:pPr>
              <w:autoSpaceDE w:val="0"/>
              <w:autoSpaceDN w:val="0"/>
              <w:adjustRightInd w:val="0"/>
              <w:jc w:val="both"/>
              <w:rPr>
                <w:rFonts w:ascii="Arial" w:hAnsi="Arial" w:cs="Arial"/>
                <w:color w:val="000000"/>
                <w:sz w:val="20"/>
                <w:szCs w:val="20"/>
              </w:rPr>
            </w:pPr>
            <w:r>
              <w:rPr>
                <w:rFonts w:ascii="Arial" w:hAnsi="Arial" w:cs="Arial"/>
                <w:color w:val="000000"/>
                <w:sz w:val="20"/>
                <w:szCs w:val="20"/>
              </w:rPr>
              <w:t>3a</w:t>
            </w:r>
          </w:p>
        </w:tc>
        <w:tc>
          <w:tcPr>
            <w:tcW w:w="8716" w:type="dxa"/>
            <w:gridSpan w:val="2"/>
            <w:tcBorders>
              <w:top w:val="single" w:sz="4" w:space="0" w:color="auto"/>
              <w:left w:val="single" w:sz="4" w:space="0" w:color="auto"/>
              <w:bottom w:val="single" w:sz="4" w:space="0" w:color="auto"/>
            </w:tcBorders>
          </w:tcPr>
          <w:p w:rsidR="00713221" w:rsidRDefault="00713221" w:rsidP="00713221">
            <w:pPr>
              <w:autoSpaceDE w:val="0"/>
              <w:autoSpaceDN w:val="0"/>
              <w:adjustRightInd w:val="0"/>
              <w:jc w:val="both"/>
              <w:rPr>
                <w:rFonts w:ascii="Arial" w:hAnsi="Arial" w:cs="Arial"/>
                <w:color w:val="000000"/>
                <w:sz w:val="20"/>
                <w:szCs w:val="20"/>
              </w:rPr>
            </w:pPr>
            <w:r>
              <w:rPr>
                <w:rFonts w:ascii="Arial" w:hAnsi="Arial" w:cs="Arial"/>
                <w:color w:val="000000"/>
                <w:sz w:val="20"/>
                <w:szCs w:val="20"/>
              </w:rPr>
              <w:t>Die Benutzereingabe war falsch</w:t>
            </w:r>
          </w:p>
        </w:tc>
      </w:tr>
      <w:tr w:rsidR="00713221" w:rsidTr="00713221">
        <w:trPr>
          <w:jc w:val="center"/>
        </w:trPr>
        <w:tc>
          <w:tcPr>
            <w:tcW w:w="496" w:type="dxa"/>
            <w:tcBorders>
              <w:top w:val="single" w:sz="4" w:space="0" w:color="auto"/>
              <w:bottom w:val="single" w:sz="4" w:space="0" w:color="auto"/>
              <w:right w:val="single" w:sz="4" w:space="0" w:color="auto"/>
            </w:tcBorders>
            <w:shd w:val="clear" w:color="auto" w:fill="D9D9D9" w:themeFill="background1" w:themeFillShade="D9"/>
          </w:tcPr>
          <w:p w:rsidR="00713221" w:rsidRDefault="00713221" w:rsidP="00713221">
            <w:pPr>
              <w:autoSpaceDE w:val="0"/>
              <w:autoSpaceDN w:val="0"/>
              <w:adjustRightInd w:val="0"/>
              <w:jc w:val="both"/>
              <w:rPr>
                <w:rFonts w:ascii="Arial" w:hAnsi="Arial" w:cs="Arial"/>
                <w:color w:val="000000"/>
                <w:sz w:val="20"/>
                <w:szCs w:val="20"/>
              </w:rPr>
            </w:pPr>
          </w:p>
        </w:tc>
        <w:tc>
          <w:tcPr>
            <w:tcW w:w="8716" w:type="dxa"/>
            <w:gridSpan w:val="2"/>
            <w:tcBorders>
              <w:top w:val="single" w:sz="4" w:space="0" w:color="auto"/>
              <w:left w:val="single" w:sz="4" w:space="0" w:color="auto"/>
              <w:bottom w:val="single" w:sz="4" w:space="0" w:color="auto"/>
            </w:tcBorders>
          </w:tcPr>
          <w:p w:rsidR="00713221" w:rsidRDefault="00713221" w:rsidP="00713221">
            <w:pPr>
              <w:pStyle w:val="Listenabsatz"/>
              <w:numPr>
                <w:ilvl w:val="0"/>
                <w:numId w:val="17"/>
              </w:numPr>
              <w:suppressAutoHyphens w:val="0"/>
              <w:autoSpaceDE w:val="0"/>
              <w:autoSpaceDN w:val="0"/>
              <w:adjustRightInd w:val="0"/>
              <w:contextualSpacing/>
              <w:rPr>
                <w:color w:val="000000"/>
                <w:sz w:val="20"/>
                <w:szCs w:val="20"/>
              </w:rPr>
            </w:pPr>
            <w:r>
              <w:rPr>
                <w:color w:val="000000"/>
                <w:sz w:val="20"/>
                <w:szCs w:val="20"/>
              </w:rPr>
              <w:t>Der Eingabedialog wird erneut geöffnet</w:t>
            </w:r>
          </w:p>
          <w:p w:rsidR="00713221" w:rsidRPr="00BA22F0" w:rsidRDefault="00713221" w:rsidP="00713221">
            <w:pPr>
              <w:pStyle w:val="Listenabsatz"/>
              <w:numPr>
                <w:ilvl w:val="0"/>
                <w:numId w:val="17"/>
              </w:numPr>
              <w:suppressAutoHyphens w:val="0"/>
              <w:autoSpaceDE w:val="0"/>
              <w:autoSpaceDN w:val="0"/>
              <w:adjustRightInd w:val="0"/>
              <w:contextualSpacing/>
              <w:rPr>
                <w:color w:val="000000"/>
                <w:sz w:val="20"/>
                <w:szCs w:val="20"/>
              </w:rPr>
            </w:pPr>
            <w:r>
              <w:rPr>
                <w:color w:val="000000"/>
                <w:sz w:val="20"/>
                <w:szCs w:val="20"/>
              </w:rPr>
              <w:t>Weiter bei Punkt 2</w:t>
            </w:r>
          </w:p>
        </w:tc>
      </w:tr>
      <w:tr w:rsidR="00713221" w:rsidRPr="002122B4" w:rsidTr="00713221">
        <w:trPr>
          <w:jc w:val="center"/>
        </w:trPr>
        <w:tc>
          <w:tcPr>
            <w:tcW w:w="496" w:type="dxa"/>
            <w:tcBorders>
              <w:top w:val="single" w:sz="4" w:space="0" w:color="auto"/>
              <w:bottom w:val="single" w:sz="4" w:space="0" w:color="auto"/>
              <w:right w:val="single" w:sz="4" w:space="0" w:color="auto"/>
            </w:tcBorders>
          </w:tcPr>
          <w:p w:rsidR="00713221" w:rsidRDefault="00713221" w:rsidP="00713221">
            <w:pPr>
              <w:autoSpaceDE w:val="0"/>
              <w:autoSpaceDN w:val="0"/>
              <w:adjustRightInd w:val="0"/>
              <w:jc w:val="both"/>
              <w:rPr>
                <w:rFonts w:ascii="Arial" w:hAnsi="Arial" w:cs="Arial"/>
                <w:color w:val="000000"/>
                <w:sz w:val="20"/>
                <w:szCs w:val="20"/>
              </w:rPr>
            </w:pPr>
            <w:r>
              <w:rPr>
                <w:rFonts w:ascii="Arial" w:hAnsi="Arial" w:cs="Arial"/>
                <w:color w:val="000000"/>
                <w:sz w:val="20"/>
                <w:szCs w:val="20"/>
              </w:rPr>
              <w:t>4a</w:t>
            </w:r>
          </w:p>
        </w:tc>
        <w:tc>
          <w:tcPr>
            <w:tcW w:w="8716" w:type="dxa"/>
            <w:gridSpan w:val="2"/>
            <w:tcBorders>
              <w:top w:val="single" w:sz="4" w:space="0" w:color="auto"/>
              <w:left w:val="single" w:sz="4" w:space="0" w:color="auto"/>
              <w:bottom w:val="single" w:sz="4" w:space="0" w:color="auto"/>
            </w:tcBorders>
          </w:tcPr>
          <w:p w:rsidR="00713221" w:rsidRPr="00713221" w:rsidRDefault="00713221" w:rsidP="00713221">
            <w:pPr>
              <w:autoSpaceDE w:val="0"/>
              <w:autoSpaceDN w:val="0"/>
              <w:adjustRightInd w:val="0"/>
              <w:jc w:val="both"/>
              <w:rPr>
                <w:rFonts w:ascii="Arial" w:hAnsi="Arial" w:cs="Arial"/>
                <w:color w:val="000000"/>
                <w:sz w:val="20"/>
                <w:szCs w:val="20"/>
                <w:lang w:val="de-DE"/>
              </w:rPr>
            </w:pPr>
            <w:r w:rsidRPr="00713221">
              <w:rPr>
                <w:rFonts w:ascii="Arial" w:hAnsi="Arial" w:cs="Arial"/>
                <w:color w:val="000000"/>
                <w:sz w:val="20"/>
                <w:szCs w:val="20"/>
                <w:lang w:val="de-DE"/>
              </w:rPr>
              <w:t>Es werden keine Pfade erkannt</w:t>
            </w:r>
          </w:p>
        </w:tc>
      </w:tr>
      <w:tr w:rsidR="00713221" w:rsidTr="00713221">
        <w:trPr>
          <w:jc w:val="center"/>
        </w:trPr>
        <w:tc>
          <w:tcPr>
            <w:tcW w:w="496" w:type="dxa"/>
            <w:tcBorders>
              <w:top w:val="single" w:sz="4" w:space="0" w:color="auto"/>
              <w:bottom w:val="single" w:sz="4" w:space="0" w:color="auto"/>
              <w:right w:val="single" w:sz="4" w:space="0" w:color="auto"/>
            </w:tcBorders>
            <w:shd w:val="clear" w:color="auto" w:fill="D9D9D9"/>
          </w:tcPr>
          <w:p w:rsidR="00713221" w:rsidRPr="00713221" w:rsidRDefault="00713221" w:rsidP="00713221">
            <w:pPr>
              <w:autoSpaceDE w:val="0"/>
              <w:autoSpaceDN w:val="0"/>
              <w:adjustRightInd w:val="0"/>
              <w:spacing w:before="120"/>
              <w:jc w:val="both"/>
              <w:rPr>
                <w:rFonts w:ascii="Times New Roman" w:hAnsi="Times New Roman"/>
                <w:color w:val="000000"/>
                <w:lang w:val="de-DE"/>
              </w:rPr>
            </w:pPr>
          </w:p>
        </w:tc>
        <w:tc>
          <w:tcPr>
            <w:tcW w:w="8716" w:type="dxa"/>
            <w:gridSpan w:val="2"/>
            <w:tcBorders>
              <w:top w:val="single" w:sz="4" w:space="0" w:color="auto"/>
              <w:left w:val="single" w:sz="4" w:space="0" w:color="auto"/>
              <w:bottom w:val="single" w:sz="4" w:space="0" w:color="auto"/>
            </w:tcBorders>
          </w:tcPr>
          <w:p w:rsidR="00713221" w:rsidRPr="00713221" w:rsidRDefault="00713221" w:rsidP="00713221">
            <w:pPr>
              <w:autoSpaceDE w:val="0"/>
              <w:autoSpaceDN w:val="0"/>
              <w:adjustRightInd w:val="0"/>
              <w:ind w:left="360" w:hanging="360"/>
              <w:jc w:val="both"/>
              <w:rPr>
                <w:rFonts w:ascii="Times New Roman" w:hAnsi="Times New Roman"/>
                <w:color w:val="000000"/>
                <w:sz w:val="20"/>
                <w:szCs w:val="20"/>
                <w:lang w:val="de-DE"/>
              </w:rPr>
            </w:pPr>
            <w:r w:rsidRPr="00713221">
              <w:rPr>
                <w:rFonts w:ascii="Times New Roman" w:hAnsi="Times New Roman"/>
                <w:color w:val="000000"/>
                <w:sz w:val="20"/>
                <w:szCs w:val="20"/>
                <w:lang w:val="de-DE"/>
              </w:rPr>
              <w:t>1.</w:t>
            </w:r>
            <w:r w:rsidRPr="00713221">
              <w:rPr>
                <w:rFonts w:ascii="Times New Roman" w:hAnsi="Times New Roman"/>
                <w:color w:val="000000"/>
                <w:sz w:val="20"/>
                <w:szCs w:val="20"/>
                <w:lang w:val="de-DE"/>
              </w:rPr>
              <w:tab/>
              <w:t>Das System signalisiert, dass keine Pfade und somit keine Szenarien gefunden wurden und der Use-Case evtl. unvollständig ist</w:t>
            </w:r>
          </w:p>
          <w:p w:rsidR="00713221" w:rsidRDefault="00713221" w:rsidP="00713221">
            <w:pPr>
              <w:autoSpaceDE w:val="0"/>
              <w:autoSpaceDN w:val="0"/>
              <w:adjustRightInd w:val="0"/>
              <w:ind w:left="360" w:hanging="360"/>
              <w:jc w:val="both"/>
              <w:rPr>
                <w:rFonts w:ascii="Times New Roman" w:hAnsi="Times New Roman"/>
                <w:color w:val="000000"/>
                <w:sz w:val="20"/>
                <w:szCs w:val="20"/>
              </w:rPr>
            </w:pPr>
            <w:r w:rsidRPr="00713221">
              <w:rPr>
                <w:rFonts w:ascii="Times New Roman" w:hAnsi="Times New Roman"/>
                <w:color w:val="000000"/>
                <w:sz w:val="20"/>
                <w:szCs w:val="20"/>
                <w:lang w:val="de-DE"/>
              </w:rPr>
              <w:t>2.</w:t>
            </w:r>
            <w:r w:rsidRPr="00713221">
              <w:rPr>
                <w:rFonts w:ascii="Times New Roman" w:hAnsi="Times New Roman"/>
                <w:color w:val="000000"/>
                <w:sz w:val="20"/>
                <w:szCs w:val="20"/>
                <w:lang w:val="de-DE"/>
              </w:rPr>
              <w:tab/>
              <w:t xml:space="preserve">Es wird keine Szenario-Matrix erstellt. </w:t>
            </w:r>
            <w:r>
              <w:rPr>
                <w:rFonts w:ascii="Times New Roman" w:hAnsi="Times New Roman"/>
                <w:color w:val="000000"/>
                <w:sz w:val="20"/>
                <w:szCs w:val="20"/>
              </w:rPr>
              <w:t>Der Anwendungsfall endet hier</w:t>
            </w:r>
          </w:p>
        </w:tc>
      </w:tr>
      <w:tr w:rsidR="00713221" w:rsidTr="00713221">
        <w:trPr>
          <w:jc w:val="center"/>
        </w:trPr>
        <w:tc>
          <w:tcPr>
            <w:tcW w:w="496" w:type="dxa"/>
            <w:tcBorders>
              <w:top w:val="single" w:sz="4" w:space="0" w:color="auto"/>
              <w:bottom w:val="single" w:sz="4" w:space="0" w:color="auto"/>
              <w:right w:val="single" w:sz="4" w:space="0" w:color="auto"/>
            </w:tcBorders>
          </w:tcPr>
          <w:p w:rsidR="00713221" w:rsidRDefault="00713221" w:rsidP="00713221">
            <w:pPr>
              <w:autoSpaceDE w:val="0"/>
              <w:autoSpaceDN w:val="0"/>
              <w:adjustRightInd w:val="0"/>
              <w:jc w:val="both"/>
              <w:rPr>
                <w:rFonts w:ascii="Arial" w:hAnsi="Arial" w:cs="Arial"/>
                <w:color w:val="000000"/>
                <w:sz w:val="20"/>
                <w:szCs w:val="20"/>
              </w:rPr>
            </w:pPr>
            <w:r>
              <w:rPr>
                <w:rFonts w:ascii="Arial" w:hAnsi="Arial" w:cs="Arial"/>
                <w:color w:val="000000"/>
                <w:sz w:val="20"/>
                <w:szCs w:val="20"/>
              </w:rPr>
              <w:t>4b</w:t>
            </w:r>
          </w:p>
        </w:tc>
        <w:tc>
          <w:tcPr>
            <w:tcW w:w="8716" w:type="dxa"/>
            <w:gridSpan w:val="2"/>
            <w:tcBorders>
              <w:top w:val="single" w:sz="4" w:space="0" w:color="auto"/>
              <w:left w:val="single" w:sz="4" w:space="0" w:color="auto"/>
              <w:bottom w:val="single" w:sz="4" w:space="0" w:color="auto"/>
            </w:tcBorders>
          </w:tcPr>
          <w:p w:rsidR="00713221" w:rsidRDefault="00713221" w:rsidP="00713221">
            <w:pPr>
              <w:autoSpaceDE w:val="0"/>
              <w:autoSpaceDN w:val="0"/>
              <w:adjustRightInd w:val="0"/>
              <w:jc w:val="both"/>
              <w:rPr>
                <w:rFonts w:ascii="Arial" w:hAnsi="Arial" w:cs="Arial"/>
                <w:color w:val="000000"/>
                <w:sz w:val="20"/>
                <w:szCs w:val="20"/>
              </w:rPr>
            </w:pPr>
            <w:r>
              <w:rPr>
                <w:rFonts w:ascii="Arial" w:hAnsi="Arial" w:cs="Arial"/>
                <w:color w:val="000000"/>
                <w:sz w:val="20"/>
                <w:szCs w:val="20"/>
              </w:rPr>
              <w:t>Es werden Ringschlüsse gefunden</w:t>
            </w:r>
          </w:p>
        </w:tc>
      </w:tr>
      <w:tr w:rsidR="00713221" w:rsidRPr="002122B4" w:rsidTr="00713221">
        <w:trPr>
          <w:trHeight w:val="511"/>
          <w:jc w:val="center"/>
        </w:trPr>
        <w:tc>
          <w:tcPr>
            <w:tcW w:w="496" w:type="dxa"/>
            <w:tcBorders>
              <w:top w:val="single" w:sz="4" w:space="0" w:color="auto"/>
              <w:bottom w:val="single" w:sz="4" w:space="0" w:color="auto"/>
              <w:right w:val="single" w:sz="4" w:space="0" w:color="auto"/>
            </w:tcBorders>
            <w:shd w:val="clear" w:color="auto" w:fill="D9D9D9"/>
          </w:tcPr>
          <w:p w:rsidR="00713221" w:rsidRDefault="00713221" w:rsidP="00713221">
            <w:pPr>
              <w:autoSpaceDE w:val="0"/>
              <w:autoSpaceDN w:val="0"/>
              <w:adjustRightInd w:val="0"/>
              <w:spacing w:before="120"/>
              <w:jc w:val="both"/>
              <w:rPr>
                <w:rFonts w:ascii="Times New Roman" w:hAnsi="Times New Roman"/>
                <w:color w:val="000000"/>
              </w:rPr>
            </w:pPr>
          </w:p>
        </w:tc>
        <w:tc>
          <w:tcPr>
            <w:tcW w:w="8716" w:type="dxa"/>
            <w:gridSpan w:val="2"/>
            <w:tcBorders>
              <w:top w:val="single" w:sz="4" w:space="0" w:color="auto"/>
              <w:left w:val="single" w:sz="4" w:space="0" w:color="auto"/>
              <w:bottom w:val="single" w:sz="4" w:space="0" w:color="auto"/>
            </w:tcBorders>
          </w:tcPr>
          <w:p w:rsidR="00713221" w:rsidRPr="00713221" w:rsidRDefault="00713221" w:rsidP="00713221">
            <w:pPr>
              <w:autoSpaceDE w:val="0"/>
              <w:autoSpaceDN w:val="0"/>
              <w:adjustRightInd w:val="0"/>
              <w:ind w:left="360" w:hanging="360"/>
              <w:jc w:val="both"/>
              <w:rPr>
                <w:rFonts w:ascii="Times New Roman" w:hAnsi="Times New Roman"/>
                <w:color w:val="000000"/>
                <w:sz w:val="20"/>
                <w:szCs w:val="20"/>
                <w:lang w:val="de-DE"/>
              </w:rPr>
            </w:pPr>
            <w:r w:rsidRPr="00713221">
              <w:rPr>
                <w:rFonts w:ascii="Times New Roman" w:hAnsi="Times New Roman"/>
                <w:color w:val="000000"/>
                <w:sz w:val="20"/>
                <w:szCs w:val="20"/>
                <w:lang w:val="de-DE"/>
              </w:rPr>
              <w:t>1.</w:t>
            </w:r>
            <w:r w:rsidRPr="00713221">
              <w:rPr>
                <w:rFonts w:ascii="Times New Roman" w:hAnsi="Times New Roman"/>
                <w:color w:val="000000"/>
                <w:sz w:val="20"/>
                <w:szCs w:val="20"/>
                <w:lang w:val="de-DE"/>
              </w:rPr>
              <w:tab/>
              <w:t>Das System beschränkt sich auf alle Szenarien die den Teilabschnitt überhaupt nicht, genau einmal, genau zweimal durchlaufen</w:t>
            </w:r>
          </w:p>
        </w:tc>
      </w:tr>
      <w:tr w:rsidR="00713221" w:rsidRPr="002122B4" w:rsidTr="00713221">
        <w:trPr>
          <w:trHeight w:val="278"/>
          <w:jc w:val="center"/>
        </w:trPr>
        <w:tc>
          <w:tcPr>
            <w:tcW w:w="496" w:type="dxa"/>
            <w:tcBorders>
              <w:top w:val="single" w:sz="4" w:space="0" w:color="auto"/>
              <w:bottom w:val="single" w:sz="4" w:space="0" w:color="auto"/>
              <w:right w:val="single" w:sz="4" w:space="0" w:color="auto"/>
            </w:tcBorders>
            <w:shd w:val="clear" w:color="auto" w:fill="FFFFFF" w:themeFill="background1"/>
          </w:tcPr>
          <w:p w:rsidR="00713221" w:rsidRPr="001F16E4" w:rsidRDefault="00713221" w:rsidP="00713221">
            <w:pPr>
              <w:autoSpaceDE w:val="0"/>
              <w:autoSpaceDN w:val="0"/>
              <w:adjustRightInd w:val="0"/>
              <w:spacing w:before="120"/>
              <w:jc w:val="both"/>
              <w:rPr>
                <w:rFonts w:ascii="Arial" w:hAnsi="Arial" w:cs="Arial"/>
                <w:color w:val="000000"/>
                <w:sz w:val="20"/>
                <w:szCs w:val="20"/>
              </w:rPr>
            </w:pPr>
            <w:r>
              <w:rPr>
                <w:rFonts w:ascii="Arial" w:hAnsi="Arial" w:cs="Arial"/>
                <w:color w:val="000000"/>
                <w:sz w:val="20"/>
                <w:szCs w:val="20"/>
              </w:rPr>
              <w:t>4</w:t>
            </w:r>
            <w:r w:rsidRPr="001F16E4">
              <w:rPr>
                <w:rFonts w:ascii="Arial" w:hAnsi="Arial" w:cs="Arial"/>
                <w:color w:val="000000"/>
                <w:sz w:val="20"/>
                <w:szCs w:val="20"/>
              </w:rPr>
              <w:t>c</w:t>
            </w:r>
          </w:p>
        </w:tc>
        <w:tc>
          <w:tcPr>
            <w:tcW w:w="8716" w:type="dxa"/>
            <w:gridSpan w:val="2"/>
            <w:tcBorders>
              <w:top w:val="single" w:sz="4" w:space="0" w:color="auto"/>
              <w:left w:val="single" w:sz="4" w:space="0" w:color="auto"/>
              <w:bottom w:val="single" w:sz="4" w:space="0" w:color="auto"/>
            </w:tcBorders>
          </w:tcPr>
          <w:p w:rsidR="00713221" w:rsidRPr="00713221" w:rsidRDefault="00713221" w:rsidP="00713221">
            <w:pPr>
              <w:autoSpaceDE w:val="0"/>
              <w:autoSpaceDN w:val="0"/>
              <w:adjustRightInd w:val="0"/>
              <w:ind w:left="360" w:hanging="360"/>
              <w:jc w:val="both"/>
              <w:rPr>
                <w:rFonts w:ascii="Arial" w:hAnsi="Arial" w:cs="Arial"/>
                <w:color w:val="000000"/>
                <w:sz w:val="20"/>
                <w:szCs w:val="20"/>
                <w:lang w:val="de-DE"/>
              </w:rPr>
            </w:pPr>
            <w:commentRangeStart w:id="52"/>
            <w:r w:rsidRPr="00713221">
              <w:rPr>
                <w:rFonts w:ascii="Arial" w:hAnsi="Arial" w:cs="Arial"/>
                <w:color w:val="000000"/>
                <w:sz w:val="20"/>
                <w:szCs w:val="20"/>
                <w:lang w:val="de-DE"/>
              </w:rPr>
              <w:t>Es wurde keine Szenario-Beschreibung gefunden</w:t>
            </w:r>
            <w:commentRangeEnd w:id="52"/>
            <w:r w:rsidR="00C15289">
              <w:rPr>
                <w:rStyle w:val="Kommentarzeichen"/>
                <w:rFonts w:cs="Mangal"/>
              </w:rPr>
              <w:commentReference w:id="52"/>
            </w:r>
          </w:p>
        </w:tc>
      </w:tr>
      <w:tr w:rsidR="00713221" w:rsidTr="00713221">
        <w:trPr>
          <w:jc w:val="center"/>
        </w:trPr>
        <w:tc>
          <w:tcPr>
            <w:tcW w:w="496" w:type="dxa"/>
            <w:tcBorders>
              <w:top w:val="single" w:sz="4" w:space="0" w:color="auto"/>
              <w:bottom w:val="single" w:sz="4" w:space="0" w:color="auto"/>
              <w:right w:val="single" w:sz="4" w:space="0" w:color="auto"/>
            </w:tcBorders>
            <w:shd w:val="clear" w:color="auto" w:fill="D9D9D9"/>
          </w:tcPr>
          <w:p w:rsidR="00713221" w:rsidRPr="00713221" w:rsidRDefault="00713221" w:rsidP="00713221">
            <w:pPr>
              <w:autoSpaceDE w:val="0"/>
              <w:autoSpaceDN w:val="0"/>
              <w:adjustRightInd w:val="0"/>
              <w:spacing w:before="120"/>
              <w:jc w:val="both"/>
              <w:rPr>
                <w:rFonts w:ascii="Times New Roman" w:hAnsi="Times New Roman"/>
                <w:color w:val="000000"/>
                <w:lang w:val="de-DE"/>
              </w:rPr>
            </w:pPr>
          </w:p>
        </w:tc>
        <w:tc>
          <w:tcPr>
            <w:tcW w:w="8716" w:type="dxa"/>
            <w:gridSpan w:val="2"/>
            <w:tcBorders>
              <w:top w:val="single" w:sz="4" w:space="0" w:color="auto"/>
              <w:left w:val="single" w:sz="4" w:space="0" w:color="auto"/>
              <w:bottom w:val="single" w:sz="4" w:space="0" w:color="auto"/>
            </w:tcBorders>
          </w:tcPr>
          <w:p w:rsidR="00713221" w:rsidRDefault="00713221" w:rsidP="00713221">
            <w:pPr>
              <w:pStyle w:val="Listenabsatz"/>
              <w:numPr>
                <w:ilvl w:val="0"/>
                <w:numId w:val="18"/>
              </w:numPr>
              <w:suppressAutoHyphens w:val="0"/>
              <w:autoSpaceDE w:val="0"/>
              <w:autoSpaceDN w:val="0"/>
              <w:adjustRightInd w:val="0"/>
              <w:contextualSpacing/>
              <w:rPr>
                <w:rFonts w:ascii="Times New Roman" w:hAnsi="Times New Roman"/>
                <w:color w:val="000000"/>
                <w:sz w:val="20"/>
                <w:szCs w:val="20"/>
              </w:rPr>
            </w:pPr>
            <w:r>
              <w:rPr>
                <w:rFonts w:ascii="Times New Roman" w:hAnsi="Times New Roman"/>
                <w:color w:val="000000"/>
                <w:sz w:val="20"/>
                <w:szCs w:val="20"/>
              </w:rPr>
              <w:t>Das System signalisiert, dass der Use Case wahrscheinlich unvollständig ist</w:t>
            </w:r>
          </w:p>
          <w:p w:rsidR="00713221" w:rsidRDefault="00713221" w:rsidP="00713221">
            <w:pPr>
              <w:pStyle w:val="Listenabsatz"/>
              <w:numPr>
                <w:ilvl w:val="0"/>
                <w:numId w:val="18"/>
              </w:numPr>
              <w:suppressAutoHyphens w:val="0"/>
              <w:autoSpaceDE w:val="0"/>
              <w:autoSpaceDN w:val="0"/>
              <w:adjustRightInd w:val="0"/>
              <w:contextualSpacing/>
              <w:rPr>
                <w:rFonts w:ascii="Times New Roman" w:hAnsi="Times New Roman"/>
                <w:color w:val="000000"/>
                <w:sz w:val="20"/>
                <w:szCs w:val="20"/>
              </w:rPr>
            </w:pPr>
            <w:r>
              <w:rPr>
                <w:rFonts w:ascii="Times New Roman" w:hAnsi="Times New Roman"/>
                <w:color w:val="000000"/>
                <w:sz w:val="20"/>
                <w:szCs w:val="20"/>
              </w:rPr>
              <w:t>Die Szenario-Matrix wird nicht exportiert</w:t>
            </w:r>
          </w:p>
          <w:p w:rsidR="00713221" w:rsidRPr="001F16E4" w:rsidRDefault="00713221" w:rsidP="00713221">
            <w:pPr>
              <w:pStyle w:val="Listenabsatz"/>
              <w:numPr>
                <w:ilvl w:val="0"/>
                <w:numId w:val="18"/>
              </w:numPr>
              <w:suppressAutoHyphens w:val="0"/>
              <w:autoSpaceDE w:val="0"/>
              <w:autoSpaceDN w:val="0"/>
              <w:adjustRightInd w:val="0"/>
              <w:contextualSpacing/>
              <w:rPr>
                <w:rFonts w:ascii="Times New Roman" w:hAnsi="Times New Roman"/>
                <w:color w:val="000000"/>
                <w:sz w:val="20"/>
                <w:szCs w:val="20"/>
              </w:rPr>
            </w:pPr>
            <w:r>
              <w:rPr>
                <w:rFonts w:ascii="Times New Roman" w:hAnsi="Times New Roman"/>
                <w:color w:val="000000"/>
                <w:sz w:val="20"/>
                <w:szCs w:val="20"/>
              </w:rPr>
              <w:t>Der Anwendungsfall endet.</w:t>
            </w:r>
          </w:p>
        </w:tc>
      </w:tr>
      <w:tr w:rsidR="00713221" w:rsidTr="00713221">
        <w:trPr>
          <w:jc w:val="center"/>
        </w:trPr>
        <w:tc>
          <w:tcPr>
            <w:tcW w:w="9212" w:type="dxa"/>
            <w:gridSpan w:val="3"/>
            <w:tcBorders>
              <w:top w:val="single" w:sz="4" w:space="0" w:color="auto"/>
              <w:bottom w:val="single" w:sz="4" w:space="0" w:color="auto"/>
            </w:tcBorders>
            <w:shd w:val="clear" w:color="auto" w:fill="D9D9D9"/>
          </w:tcPr>
          <w:p w:rsidR="00713221" w:rsidRDefault="00713221" w:rsidP="00713221">
            <w:pPr>
              <w:autoSpaceDE w:val="0"/>
              <w:autoSpaceDN w:val="0"/>
              <w:adjustRightInd w:val="0"/>
              <w:jc w:val="both"/>
              <w:rPr>
                <w:rFonts w:ascii="Arial" w:hAnsi="Arial" w:cs="Arial"/>
                <w:b/>
                <w:bCs/>
                <w:color w:val="000000"/>
              </w:rPr>
            </w:pPr>
          </w:p>
          <w:p w:rsidR="00713221" w:rsidRDefault="00713221" w:rsidP="00713221">
            <w:pPr>
              <w:autoSpaceDE w:val="0"/>
              <w:autoSpaceDN w:val="0"/>
              <w:adjustRightInd w:val="0"/>
              <w:jc w:val="both"/>
              <w:rPr>
                <w:rFonts w:ascii="Arial" w:hAnsi="Arial" w:cs="Arial"/>
                <w:b/>
                <w:bCs/>
                <w:color w:val="000000"/>
              </w:rPr>
            </w:pPr>
            <w:r>
              <w:rPr>
                <w:rFonts w:ascii="Arial" w:hAnsi="Arial" w:cs="Arial"/>
                <w:b/>
                <w:bCs/>
                <w:color w:val="000000"/>
              </w:rPr>
              <w:t>Spezielle Anforderungen:</w:t>
            </w:r>
          </w:p>
        </w:tc>
      </w:tr>
      <w:tr w:rsidR="00713221" w:rsidTr="00713221">
        <w:trPr>
          <w:jc w:val="center"/>
        </w:trPr>
        <w:tc>
          <w:tcPr>
            <w:tcW w:w="9212" w:type="dxa"/>
            <w:gridSpan w:val="3"/>
            <w:tcBorders>
              <w:top w:val="single" w:sz="4" w:space="0" w:color="auto"/>
              <w:bottom w:val="single" w:sz="4" w:space="0" w:color="auto"/>
            </w:tcBorders>
          </w:tcPr>
          <w:p w:rsidR="00713221" w:rsidRDefault="00713221" w:rsidP="00713221">
            <w:pPr>
              <w:autoSpaceDE w:val="0"/>
              <w:autoSpaceDN w:val="0"/>
              <w:adjustRightInd w:val="0"/>
              <w:jc w:val="both"/>
              <w:rPr>
                <w:rFonts w:ascii="Times New Roman" w:hAnsi="Times New Roman"/>
                <w:color w:val="000000"/>
                <w:sz w:val="20"/>
                <w:szCs w:val="20"/>
              </w:rPr>
            </w:pPr>
          </w:p>
        </w:tc>
      </w:tr>
      <w:tr w:rsidR="00713221" w:rsidTr="00713221">
        <w:trPr>
          <w:jc w:val="center"/>
        </w:trPr>
        <w:tc>
          <w:tcPr>
            <w:tcW w:w="9212" w:type="dxa"/>
            <w:gridSpan w:val="3"/>
            <w:tcBorders>
              <w:top w:val="single" w:sz="4" w:space="0" w:color="auto"/>
              <w:bottom w:val="single" w:sz="4" w:space="0" w:color="auto"/>
            </w:tcBorders>
            <w:shd w:val="clear" w:color="auto" w:fill="D9D9D9"/>
          </w:tcPr>
          <w:p w:rsidR="00713221" w:rsidRDefault="00713221" w:rsidP="00713221">
            <w:pPr>
              <w:autoSpaceDE w:val="0"/>
              <w:autoSpaceDN w:val="0"/>
              <w:adjustRightInd w:val="0"/>
              <w:jc w:val="both"/>
              <w:rPr>
                <w:rFonts w:ascii="Arial" w:hAnsi="Arial" w:cs="Arial"/>
                <w:b/>
                <w:bCs/>
                <w:color w:val="000000"/>
              </w:rPr>
            </w:pPr>
            <w:r>
              <w:rPr>
                <w:rFonts w:ascii="Arial" w:hAnsi="Arial" w:cs="Arial"/>
                <w:b/>
                <w:bCs/>
                <w:color w:val="000000"/>
              </w:rPr>
              <w:t>Zu klärende Punkte:</w:t>
            </w:r>
          </w:p>
        </w:tc>
      </w:tr>
      <w:tr w:rsidR="00713221" w:rsidTr="00713221">
        <w:trPr>
          <w:jc w:val="center"/>
        </w:trPr>
        <w:tc>
          <w:tcPr>
            <w:tcW w:w="9212" w:type="dxa"/>
            <w:gridSpan w:val="3"/>
            <w:tcBorders>
              <w:top w:val="single" w:sz="4" w:space="0" w:color="auto"/>
              <w:bottom w:val="single" w:sz="4" w:space="0" w:color="auto"/>
            </w:tcBorders>
          </w:tcPr>
          <w:p w:rsidR="00713221" w:rsidRDefault="00713221" w:rsidP="00713221">
            <w:pPr>
              <w:autoSpaceDE w:val="0"/>
              <w:autoSpaceDN w:val="0"/>
              <w:adjustRightInd w:val="0"/>
              <w:jc w:val="both"/>
              <w:rPr>
                <w:rFonts w:ascii="Times New Roman" w:hAnsi="Times New Roman"/>
                <w:color w:val="000000"/>
                <w:sz w:val="20"/>
                <w:szCs w:val="20"/>
              </w:rPr>
            </w:pPr>
          </w:p>
        </w:tc>
      </w:tr>
    </w:tbl>
    <w:p w:rsidR="00713221" w:rsidRPr="00713221" w:rsidRDefault="00713221">
      <w:pPr>
        <w:rPr>
          <w:lang w:val="de-DE"/>
        </w:rPr>
      </w:pPr>
    </w:p>
    <w:p w:rsidR="00713221" w:rsidRPr="00713221" w:rsidRDefault="00713221">
      <w:pPr>
        <w:rPr>
          <w:lang w:val="de-DE"/>
        </w:rPr>
      </w:pPr>
    </w:p>
    <w:p w:rsidR="00713221" w:rsidRPr="00713221" w:rsidRDefault="00713221">
      <w:pPr>
        <w:rPr>
          <w:lang w:val="de-DE"/>
        </w:rPr>
      </w:pPr>
    </w:p>
    <w:p w:rsidR="00D9411A" w:rsidRPr="00713221" w:rsidRDefault="00D9411A">
      <w:pPr>
        <w:pageBreakBefore/>
        <w:widowControl/>
        <w:tabs>
          <w:tab w:val="left" w:pos="567"/>
          <w:tab w:val="left" w:pos="936"/>
        </w:tabs>
        <w:spacing w:before="120" w:after="60"/>
        <w:jc w:val="both"/>
        <w:rPr>
          <w:lang w:val="de-DE"/>
        </w:rPr>
      </w:pPr>
    </w:p>
    <w:p w:rsidR="00D9411A" w:rsidRDefault="00713221" w:rsidP="00713221">
      <w:pPr>
        <w:pStyle w:val="berschrift2"/>
        <w:numPr>
          <w:ilvl w:val="1"/>
          <w:numId w:val="1"/>
        </w:numPr>
        <w:spacing w:before="120"/>
        <w:ind w:left="0" w:firstLine="0"/>
      </w:pPr>
      <w:bookmarkStart w:id="53" w:name="_Toc382574151"/>
      <w:bookmarkEnd w:id="53"/>
      <w:r>
        <w:t>(Sonstige) Funktionalität</w:t>
      </w:r>
    </w:p>
    <w:p w:rsidR="00D9411A" w:rsidRDefault="00713221">
      <w:pPr>
        <w:pStyle w:val="Default"/>
        <w:jc w:val="both"/>
        <w:rPr>
          <w:color w:val="333399"/>
          <w:sz w:val="20"/>
          <w:szCs w:val="20"/>
        </w:rPr>
      </w:pPr>
      <w:commentRangeStart w:id="54"/>
      <w:r>
        <w:rPr>
          <w:color w:val="333399"/>
          <w:sz w:val="20"/>
          <w:szCs w:val="20"/>
        </w:rPr>
        <w:t>Hier werden funktionale Anforderungen erfasst, die sich nicht vernünftig durch einen einzelnen Use-Case beschreiben lassen, weil sie z.B.  „Querschnitt“-Funktionalität betreffen, die sich über viele Use-Cases erstreckt. Beispiele könnten sein:</w:t>
      </w:r>
      <w:commentRangeEnd w:id="54"/>
      <w:r w:rsidR="00C15289">
        <w:rPr>
          <w:rStyle w:val="Kommentarzeichen"/>
          <w:rFonts w:ascii="Liberation Serif" w:eastAsia="Droid Sans Fallback" w:hAnsi="Liberation Serif" w:cs="Mangal"/>
          <w:color w:val="auto"/>
          <w:lang w:val="en-US" w:eastAsia="zh-CN" w:bidi="hi-IN"/>
        </w:rPr>
        <w:commentReference w:id="54"/>
      </w:r>
    </w:p>
    <w:p w:rsidR="00D9411A" w:rsidRDefault="00D9411A">
      <w:pPr>
        <w:pStyle w:val="Default"/>
        <w:jc w:val="both"/>
        <w:rPr>
          <w:color w:val="333399"/>
          <w:sz w:val="20"/>
          <w:szCs w:val="20"/>
        </w:rPr>
      </w:pPr>
    </w:p>
    <w:tbl>
      <w:tblPr>
        <w:tblW w:w="0" w:type="auto"/>
        <w:tblInd w:w="-7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5" w:type="dxa"/>
          <w:right w:w="0" w:type="dxa"/>
        </w:tblCellMar>
        <w:tblLook w:val="0000"/>
      </w:tblPr>
      <w:tblGrid>
        <w:gridCol w:w="1194"/>
        <w:gridCol w:w="6330"/>
        <w:gridCol w:w="1616"/>
      </w:tblGrid>
      <w:tr w:rsidR="00D9411A">
        <w:tc>
          <w:tcPr>
            <w:tcW w:w="1194"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713221">
            <w:pPr>
              <w:pStyle w:val="Default"/>
              <w:jc w:val="both"/>
              <w:rPr>
                <w:rFonts w:cs="Arial"/>
                <w:b/>
                <w:bCs/>
                <w:sz w:val="20"/>
                <w:szCs w:val="20"/>
              </w:rPr>
            </w:pPr>
            <w:r>
              <w:rPr>
                <w:rFonts w:cs="Arial"/>
                <w:b/>
                <w:bCs/>
                <w:sz w:val="20"/>
                <w:szCs w:val="20"/>
              </w:rPr>
              <w:t>ID</w:t>
            </w:r>
          </w:p>
        </w:tc>
        <w:tc>
          <w:tcPr>
            <w:tcW w:w="6330"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713221">
            <w:pPr>
              <w:pStyle w:val="Default"/>
              <w:jc w:val="both"/>
              <w:rPr>
                <w:rFonts w:cs="Arial"/>
                <w:b/>
                <w:bCs/>
                <w:sz w:val="20"/>
                <w:szCs w:val="20"/>
              </w:rPr>
            </w:pPr>
            <w:r>
              <w:rPr>
                <w:rFonts w:cs="Arial"/>
                <w:b/>
                <w:bCs/>
                <w:sz w:val="20"/>
                <w:szCs w:val="20"/>
              </w:rPr>
              <w:t>Beschreibung</w:t>
            </w:r>
          </w:p>
        </w:tc>
        <w:tc>
          <w:tcPr>
            <w:tcW w:w="1616"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713221">
            <w:pPr>
              <w:pStyle w:val="Default"/>
              <w:jc w:val="both"/>
              <w:rPr>
                <w:rFonts w:cs="Arial"/>
                <w:b/>
                <w:bCs/>
                <w:sz w:val="20"/>
                <w:szCs w:val="20"/>
              </w:rPr>
            </w:pPr>
            <w:r>
              <w:rPr>
                <w:rFonts w:cs="Arial"/>
                <w:b/>
                <w:bCs/>
                <w:sz w:val="20"/>
                <w:szCs w:val="20"/>
              </w:rPr>
              <w:t>Querverweise</w:t>
            </w:r>
          </w:p>
        </w:tc>
      </w:tr>
      <w:tr w:rsidR="00D9411A" w:rsidRPr="002122B4">
        <w:tc>
          <w:tcPr>
            <w:tcW w:w="1194"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713221">
            <w:pPr>
              <w:pStyle w:val="Default"/>
              <w:jc w:val="both"/>
              <w:rPr>
                <w:rFonts w:cs="Arial"/>
                <w:color w:val="333399"/>
                <w:sz w:val="20"/>
                <w:szCs w:val="20"/>
              </w:rPr>
            </w:pPr>
            <w:r>
              <w:rPr>
                <w:rFonts w:cs="Arial"/>
                <w:color w:val="333399"/>
                <w:sz w:val="20"/>
                <w:szCs w:val="20"/>
              </w:rPr>
              <w:t>FR-001</w:t>
            </w:r>
          </w:p>
        </w:tc>
        <w:tc>
          <w:tcPr>
            <w:tcW w:w="6330"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713221">
            <w:pPr>
              <w:pStyle w:val="Default"/>
              <w:jc w:val="both"/>
              <w:rPr>
                <w:rFonts w:cs="Arial"/>
                <w:color w:val="333399"/>
                <w:sz w:val="20"/>
                <w:szCs w:val="20"/>
              </w:rPr>
            </w:pPr>
            <w:r>
              <w:rPr>
                <w:rFonts w:cs="Arial"/>
                <w:color w:val="333399"/>
                <w:sz w:val="20"/>
                <w:szCs w:val="20"/>
              </w:rPr>
              <w:t>Das System soll jede Fehlersituation dauerhaft protokollieren</w:t>
            </w:r>
          </w:p>
        </w:tc>
        <w:tc>
          <w:tcPr>
            <w:tcW w:w="1616"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pStyle w:val="Default"/>
              <w:jc w:val="both"/>
              <w:rPr>
                <w:rFonts w:cs="Arial"/>
                <w:sz w:val="20"/>
                <w:szCs w:val="20"/>
              </w:rPr>
            </w:pPr>
          </w:p>
        </w:tc>
      </w:tr>
      <w:tr w:rsidR="00D9411A" w:rsidRPr="002122B4">
        <w:tc>
          <w:tcPr>
            <w:tcW w:w="1194"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713221">
            <w:pPr>
              <w:pStyle w:val="Default"/>
              <w:jc w:val="both"/>
              <w:rPr>
                <w:rFonts w:cs="Arial"/>
                <w:color w:val="333399"/>
                <w:sz w:val="20"/>
                <w:szCs w:val="20"/>
              </w:rPr>
            </w:pPr>
            <w:r>
              <w:rPr>
                <w:rFonts w:cs="Arial"/>
                <w:color w:val="333399"/>
                <w:sz w:val="20"/>
                <w:szCs w:val="20"/>
              </w:rPr>
              <w:t>FR-002</w:t>
            </w:r>
          </w:p>
        </w:tc>
        <w:tc>
          <w:tcPr>
            <w:tcW w:w="6330"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713221">
            <w:pPr>
              <w:pStyle w:val="Default"/>
              <w:jc w:val="both"/>
              <w:rPr>
                <w:rFonts w:cs="Arial"/>
                <w:color w:val="333399"/>
                <w:sz w:val="20"/>
                <w:szCs w:val="20"/>
              </w:rPr>
            </w:pPr>
            <w:r>
              <w:rPr>
                <w:rFonts w:cs="Arial"/>
                <w:color w:val="333399"/>
                <w:sz w:val="20"/>
                <w:szCs w:val="20"/>
              </w:rPr>
              <w:t>Nutzung des Systems ist generell nur nach vorheriger Authentifizierung möglich</w:t>
            </w:r>
          </w:p>
        </w:tc>
        <w:tc>
          <w:tcPr>
            <w:tcW w:w="1616"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pStyle w:val="Default"/>
              <w:jc w:val="both"/>
              <w:rPr>
                <w:rFonts w:cs="Arial"/>
                <w:sz w:val="20"/>
                <w:szCs w:val="20"/>
              </w:rPr>
            </w:pPr>
          </w:p>
        </w:tc>
      </w:tr>
      <w:tr w:rsidR="00D9411A" w:rsidRPr="002122B4">
        <w:tc>
          <w:tcPr>
            <w:tcW w:w="1194"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pStyle w:val="Default"/>
              <w:jc w:val="both"/>
              <w:rPr>
                <w:rFonts w:cs="Arial"/>
                <w:sz w:val="20"/>
                <w:szCs w:val="20"/>
              </w:rPr>
            </w:pPr>
          </w:p>
        </w:tc>
        <w:tc>
          <w:tcPr>
            <w:tcW w:w="6330"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pStyle w:val="Default"/>
              <w:jc w:val="both"/>
              <w:rPr>
                <w:rFonts w:cs="Arial"/>
                <w:sz w:val="20"/>
                <w:szCs w:val="20"/>
              </w:rPr>
            </w:pPr>
          </w:p>
        </w:tc>
        <w:tc>
          <w:tcPr>
            <w:tcW w:w="1616"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pStyle w:val="Default"/>
              <w:jc w:val="both"/>
              <w:rPr>
                <w:rFonts w:cs="Arial"/>
                <w:sz w:val="20"/>
                <w:szCs w:val="20"/>
              </w:rPr>
            </w:pPr>
          </w:p>
        </w:tc>
      </w:tr>
      <w:tr w:rsidR="00D9411A" w:rsidRPr="002122B4">
        <w:tc>
          <w:tcPr>
            <w:tcW w:w="1194"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pStyle w:val="Default"/>
              <w:jc w:val="both"/>
              <w:rPr>
                <w:rFonts w:cs="Arial"/>
                <w:sz w:val="20"/>
                <w:szCs w:val="20"/>
              </w:rPr>
            </w:pPr>
          </w:p>
        </w:tc>
        <w:tc>
          <w:tcPr>
            <w:tcW w:w="6330"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pStyle w:val="Default"/>
              <w:jc w:val="both"/>
              <w:rPr>
                <w:rFonts w:cs="Arial"/>
                <w:sz w:val="20"/>
                <w:szCs w:val="20"/>
              </w:rPr>
            </w:pPr>
          </w:p>
        </w:tc>
        <w:tc>
          <w:tcPr>
            <w:tcW w:w="1616"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pStyle w:val="Default"/>
              <w:jc w:val="both"/>
              <w:rPr>
                <w:rFonts w:cs="Arial"/>
                <w:sz w:val="20"/>
                <w:szCs w:val="20"/>
              </w:rPr>
            </w:pPr>
          </w:p>
        </w:tc>
      </w:tr>
      <w:tr w:rsidR="00D9411A" w:rsidRPr="002122B4">
        <w:tc>
          <w:tcPr>
            <w:tcW w:w="1194"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pStyle w:val="Default"/>
              <w:jc w:val="both"/>
              <w:rPr>
                <w:rFonts w:cs="Arial"/>
                <w:sz w:val="20"/>
                <w:szCs w:val="20"/>
              </w:rPr>
            </w:pPr>
          </w:p>
        </w:tc>
        <w:tc>
          <w:tcPr>
            <w:tcW w:w="6330"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pStyle w:val="Default"/>
              <w:jc w:val="both"/>
              <w:rPr>
                <w:rFonts w:cs="Arial"/>
                <w:sz w:val="20"/>
                <w:szCs w:val="20"/>
              </w:rPr>
            </w:pPr>
          </w:p>
        </w:tc>
        <w:tc>
          <w:tcPr>
            <w:tcW w:w="1616"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pStyle w:val="Default"/>
              <w:jc w:val="both"/>
              <w:rPr>
                <w:rFonts w:cs="Arial"/>
                <w:sz w:val="20"/>
                <w:szCs w:val="20"/>
              </w:rPr>
            </w:pPr>
          </w:p>
        </w:tc>
      </w:tr>
      <w:tr w:rsidR="00D9411A" w:rsidRPr="002122B4">
        <w:tc>
          <w:tcPr>
            <w:tcW w:w="1194"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pStyle w:val="Default"/>
              <w:jc w:val="both"/>
              <w:rPr>
                <w:rFonts w:cs="Arial"/>
                <w:sz w:val="20"/>
                <w:szCs w:val="20"/>
              </w:rPr>
            </w:pPr>
          </w:p>
        </w:tc>
        <w:tc>
          <w:tcPr>
            <w:tcW w:w="6330"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pStyle w:val="Default"/>
              <w:jc w:val="both"/>
              <w:rPr>
                <w:rFonts w:cs="Arial"/>
                <w:sz w:val="20"/>
                <w:szCs w:val="20"/>
              </w:rPr>
            </w:pPr>
          </w:p>
        </w:tc>
        <w:tc>
          <w:tcPr>
            <w:tcW w:w="1616"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pStyle w:val="Default"/>
              <w:jc w:val="both"/>
              <w:rPr>
                <w:rFonts w:cs="Arial"/>
                <w:sz w:val="20"/>
                <w:szCs w:val="20"/>
              </w:rPr>
            </w:pPr>
          </w:p>
        </w:tc>
      </w:tr>
      <w:tr w:rsidR="00D9411A" w:rsidRPr="002122B4">
        <w:tc>
          <w:tcPr>
            <w:tcW w:w="1194"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pStyle w:val="Default"/>
              <w:jc w:val="both"/>
              <w:rPr>
                <w:rFonts w:cs="Arial"/>
                <w:sz w:val="20"/>
                <w:szCs w:val="20"/>
              </w:rPr>
            </w:pPr>
          </w:p>
        </w:tc>
        <w:tc>
          <w:tcPr>
            <w:tcW w:w="6330"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pStyle w:val="Default"/>
              <w:jc w:val="both"/>
              <w:rPr>
                <w:rFonts w:cs="Arial"/>
                <w:sz w:val="20"/>
                <w:szCs w:val="20"/>
              </w:rPr>
            </w:pPr>
          </w:p>
        </w:tc>
        <w:tc>
          <w:tcPr>
            <w:tcW w:w="1616"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pStyle w:val="Default"/>
              <w:jc w:val="both"/>
              <w:rPr>
                <w:rFonts w:cs="Arial"/>
                <w:sz w:val="20"/>
                <w:szCs w:val="20"/>
              </w:rPr>
            </w:pPr>
          </w:p>
        </w:tc>
      </w:tr>
      <w:tr w:rsidR="00D9411A" w:rsidRPr="002122B4">
        <w:tc>
          <w:tcPr>
            <w:tcW w:w="1194"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pStyle w:val="Default"/>
              <w:jc w:val="both"/>
              <w:rPr>
                <w:rFonts w:cs="Arial"/>
                <w:sz w:val="20"/>
                <w:szCs w:val="20"/>
              </w:rPr>
            </w:pPr>
          </w:p>
        </w:tc>
        <w:tc>
          <w:tcPr>
            <w:tcW w:w="6330"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pStyle w:val="Default"/>
              <w:jc w:val="both"/>
              <w:rPr>
                <w:rFonts w:cs="Arial"/>
                <w:sz w:val="20"/>
                <w:szCs w:val="20"/>
              </w:rPr>
            </w:pPr>
          </w:p>
        </w:tc>
        <w:tc>
          <w:tcPr>
            <w:tcW w:w="1616"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pStyle w:val="Default"/>
              <w:jc w:val="both"/>
              <w:rPr>
                <w:rFonts w:cs="Arial"/>
                <w:sz w:val="20"/>
                <w:szCs w:val="20"/>
              </w:rPr>
            </w:pPr>
          </w:p>
        </w:tc>
      </w:tr>
      <w:tr w:rsidR="00D9411A" w:rsidRPr="002122B4">
        <w:tc>
          <w:tcPr>
            <w:tcW w:w="1194"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pStyle w:val="Default"/>
              <w:jc w:val="both"/>
              <w:rPr>
                <w:rFonts w:cs="Arial"/>
                <w:sz w:val="20"/>
                <w:szCs w:val="20"/>
              </w:rPr>
            </w:pPr>
          </w:p>
        </w:tc>
        <w:tc>
          <w:tcPr>
            <w:tcW w:w="6330"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pStyle w:val="Default"/>
              <w:jc w:val="both"/>
              <w:rPr>
                <w:rFonts w:cs="Arial"/>
                <w:sz w:val="20"/>
                <w:szCs w:val="20"/>
              </w:rPr>
            </w:pPr>
          </w:p>
        </w:tc>
        <w:tc>
          <w:tcPr>
            <w:tcW w:w="1616"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pStyle w:val="Default"/>
              <w:jc w:val="both"/>
              <w:rPr>
                <w:rFonts w:cs="Arial"/>
                <w:sz w:val="20"/>
                <w:szCs w:val="20"/>
              </w:rPr>
            </w:pPr>
          </w:p>
        </w:tc>
      </w:tr>
    </w:tbl>
    <w:p w:rsidR="00D9411A" w:rsidRDefault="00D9411A">
      <w:pPr>
        <w:pStyle w:val="Default"/>
        <w:jc w:val="both"/>
        <w:rPr>
          <w:color w:val="333399"/>
          <w:sz w:val="20"/>
          <w:szCs w:val="20"/>
        </w:rPr>
      </w:pPr>
    </w:p>
    <w:p w:rsidR="00D9411A" w:rsidRDefault="00713221" w:rsidP="00713221">
      <w:pPr>
        <w:pStyle w:val="berschrift2"/>
        <w:numPr>
          <w:ilvl w:val="1"/>
          <w:numId w:val="1"/>
        </w:numPr>
      </w:pPr>
      <w:bookmarkStart w:id="55" w:name="_Toc382574152"/>
      <w:bookmarkEnd w:id="55"/>
      <w:r>
        <w:t>Modell des Problembereichs (Konzeptionelles Datenmodell)</w:t>
      </w:r>
    </w:p>
    <w:p w:rsidR="00D9411A" w:rsidRDefault="00713221">
      <w:pPr>
        <w:widowControl/>
        <w:jc w:val="both"/>
        <w:rPr>
          <w:rFonts w:ascii="Arial" w:hAnsi="Arial" w:cs="Arial"/>
          <w:color w:val="333399"/>
          <w:sz w:val="20"/>
          <w:szCs w:val="20"/>
          <w:lang w:val="de-DE" w:eastAsia="de-DE" w:bidi="ar-SA"/>
        </w:rPr>
      </w:pPr>
      <w:r>
        <w:rPr>
          <w:rFonts w:ascii="Arial" w:hAnsi="Arial" w:cs="Arial"/>
          <w:color w:val="333399"/>
          <w:sz w:val="20"/>
          <w:szCs w:val="20"/>
          <w:lang w:val="de-DE" w:eastAsia="de-DE" w:bidi="ar-SA"/>
        </w:rPr>
        <w:t>Hier wird ein Modell des Problembereichs („konzeptuelles Datenmodell“) in Form eines oder mehrerer UML-Klassendiagramme eingefügt. Das konzeptuelle Datenmodell wird oft nicht streng getrennt von den Anforderungen erarbeitet, weil ein genaues Verständnis z.B. der Use-Cases nicht ohne Verständnis der „Konzepte“ aus dem Problembereich möglich ist. Aus diesem Grund wird in den Software-Projekten für den Studiengang „Angewandte Informatik“ das konzeptionelle Modell an dieser Stelle zusammen mit den Use-Cases dokumentiert.</w:t>
      </w:r>
    </w:p>
    <w:p w:rsidR="00D9411A" w:rsidRDefault="00D9411A">
      <w:pPr>
        <w:pStyle w:val="Default"/>
        <w:jc w:val="both"/>
        <w:rPr>
          <w:color w:val="333399"/>
          <w:sz w:val="20"/>
          <w:szCs w:val="20"/>
        </w:rPr>
      </w:pPr>
    </w:p>
    <w:p w:rsidR="00D9411A" w:rsidRDefault="00713221" w:rsidP="00713221">
      <w:pPr>
        <w:pStyle w:val="berschrift1"/>
        <w:numPr>
          <w:ilvl w:val="0"/>
          <w:numId w:val="1"/>
        </w:numPr>
        <w:jc w:val="both"/>
      </w:pPr>
      <w:bookmarkStart w:id="56" w:name="_Toc382574153"/>
      <w:r>
        <w:t xml:space="preserve"> </w:t>
      </w:r>
      <w:bookmarkEnd w:id="56"/>
      <w:commentRangeStart w:id="57"/>
      <w:r>
        <w:t>Nicht-Funktionale Anforderungen</w:t>
      </w:r>
      <w:commentRangeEnd w:id="57"/>
      <w:r w:rsidR="00C15289">
        <w:rPr>
          <w:rStyle w:val="Kommentarzeichen"/>
          <w:rFonts w:ascii="Liberation Serif" w:hAnsi="Liberation Serif" w:cs="Mangal"/>
          <w:b w:val="0"/>
          <w:bCs w:val="0"/>
          <w:lang w:val="en-US" w:eastAsia="zh-CN" w:bidi="hi-IN"/>
        </w:rPr>
        <w:commentReference w:id="57"/>
      </w:r>
    </w:p>
    <w:p w:rsidR="00D9411A" w:rsidRDefault="00D9411A">
      <w:pPr>
        <w:pStyle w:val="VMBeschreibung"/>
        <w:rPr>
          <w:color w:val="333399"/>
        </w:rPr>
      </w:pPr>
    </w:p>
    <w:p w:rsidR="00D9411A" w:rsidRDefault="00713221">
      <w:pPr>
        <w:pStyle w:val="VMBeschreibung"/>
        <w:rPr>
          <w:color w:val="333399"/>
        </w:rPr>
      </w:pPr>
      <w:r>
        <w:rPr>
          <w:color w:val="333399"/>
        </w:rPr>
        <w:t>Nicht-funktionale Anforderungen beschreiben Anforderungen an das System, die nicht-fachlicher Natur sind, jedoch entscheidend zur Anwendbarkeit des Systems beitragen. Sie definieren beispielsweise Qualitätsanforderungen, Sicherheitsanforderungen oder Performanceanforderungen.</w:t>
      </w:r>
    </w:p>
    <w:p w:rsidR="00D9411A" w:rsidRDefault="00713221">
      <w:pPr>
        <w:pStyle w:val="VMBeschreibung"/>
        <w:rPr>
          <w:color w:val="333399"/>
        </w:rPr>
      </w:pPr>
      <w:r>
        <w:rPr>
          <w:color w:val="333399"/>
        </w:rPr>
        <w:t>Nicht-funktionale Anforderungen definieren grundlegende Eigenschaften eines Systems, die im Architekturentwurf berücksichtigt werden müssen. Sie können zur Abschätzung der Entwicklungskosten herangezogen werden und sollten, soweit möglich, messbar beschrieben sein.</w:t>
      </w:r>
    </w:p>
    <w:p w:rsidR="00D9411A" w:rsidRDefault="00713221">
      <w:pPr>
        <w:pStyle w:val="VMBeschreibung"/>
        <w:rPr>
          <w:color w:val="333399"/>
        </w:rPr>
      </w:pPr>
      <w:r>
        <w:rPr>
          <w:color w:val="333399"/>
        </w:rPr>
        <w:t>Zur einfachen Strukturierung der Anforderungen werden diejenigen Anforderungen, die nicht eindeutig zu den funktionalen Anforderungen gehören, den nicht-funktionalen Anforderungen zugeordnet.</w:t>
      </w:r>
    </w:p>
    <w:p w:rsidR="00D9411A" w:rsidRDefault="00D9411A">
      <w:pPr>
        <w:pStyle w:val="VMBeschreibung"/>
        <w:rPr>
          <w:color w:val="333399"/>
        </w:rPr>
      </w:pPr>
    </w:p>
    <w:p w:rsidR="00D9411A" w:rsidRDefault="00713221">
      <w:pPr>
        <w:pStyle w:val="VMBeschreibung"/>
        <w:rPr>
          <w:color w:val="333399"/>
        </w:rPr>
      </w:pPr>
      <w:r>
        <w:rPr>
          <w:color w:val="333399"/>
        </w:rPr>
        <w:t>Die hier verwendete Einteilung unterscheidet verschiedene Arten von Anforderungen nach dem „FURPS“-Schema (</w:t>
      </w:r>
      <w:r>
        <w:rPr>
          <w:b/>
          <w:bCs/>
          <w:color w:val="333399"/>
        </w:rPr>
        <w:t>F</w:t>
      </w:r>
      <w:r>
        <w:rPr>
          <w:color w:val="333399"/>
        </w:rPr>
        <w:t xml:space="preserve">unctionality, </w:t>
      </w:r>
      <w:r>
        <w:rPr>
          <w:b/>
          <w:bCs/>
          <w:color w:val="333399"/>
        </w:rPr>
        <w:t>U</w:t>
      </w:r>
      <w:r>
        <w:rPr>
          <w:color w:val="333399"/>
        </w:rPr>
        <w:t xml:space="preserve">sability, </w:t>
      </w:r>
      <w:r>
        <w:rPr>
          <w:b/>
          <w:bCs/>
          <w:color w:val="333399"/>
        </w:rPr>
        <w:t>R</w:t>
      </w:r>
      <w:r>
        <w:rPr>
          <w:color w:val="333399"/>
        </w:rPr>
        <w:t xml:space="preserve">eliability, </w:t>
      </w:r>
      <w:r>
        <w:rPr>
          <w:b/>
          <w:bCs/>
          <w:color w:val="333399"/>
        </w:rPr>
        <w:t>P</w:t>
      </w:r>
      <w:r>
        <w:rPr>
          <w:color w:val="333399"/>
        </w:rPr>
        <w:t xml:space="preserve">reformance, </w:t>
      </w:r>
      <w:r>
        <w:rPr>
          <w:b/>
          <w:bCs/>
          <w:color w:val="333399"/>
        </w:rPr>
        <w:t>S</w:t>
      </w:r>
      <w:r>
        <w:rPr>
          <w:color w:val="333399"/>
        </w:rPr>
        <w:t>upportability), das auf Hewlett-Packard zurückgeht. Das FURPS-Schema ist  hier  noch um die Kategorie „Sonstige Einschränkungen“ erweitert. Anforderungen zur Funktionalität sind bereits im Kapitel 3 dokumentiert, in diesem Kapitel folgen lediglich alle restlichen Anforderungen.</w:t>
      </w:r>
    </w:p>
    <w:p w:rsidR="00D9411A" w:rsidRDefault="00D9411A">
      <w:pPr>
        <w:pStyle w:val="VMBeschreibung"/>
        <w:rPr>
          <w:color w:val="333399"/>
        </w:rPr>
      </w:pPr>
    </w:p>
    <w:p w:rsidR="00D9411A" w:rsidRDefault="00713221">
      <w:pPr>
        <w:pStyle w:val="VMBeschreibung"/>
        <w:rPr>
          <w:color w:val="333399"/>
        </w:rPr>
      </w:pPr>
      <w:r>
        <w:rPr>
          <w:color w:val="333399"/>
        </w:rPr>
        <w:t>Bei Bedarf kann dieses Schema zur Einteilung der Anforderungen auch durch ein anderes Schema (z.B. nach DIN ISO) ersetzt werden – wichtig ist nur, dass bei der Erfassung der Anforderungen überhaupt ein erprobtes Schema verwendet wird. Dies soll eine bessere Übersicht bieten und dazu beitragen, dass keine Anforderungen vergessen werden.</w:t>
      </w:r>
    </w:p>
    <w:p w:rsidR="00D9411A" w:rsidRDefault="00D9411A">
      <w:pPr>
        <w:widowControl/>
        <w:jc w:val="both"/>
        <w:rPr>
          <w:rFonts w:ascii="Arial" w:hAnsi="Arial" w:cs="Arial"/>
          <w:lang w:val="de-DE" w:eastAsia="de-DE" w:bidi="ar-SA"/>
        </w:rPr>
      </w:pPr>
    </w:p>
    <w:p w:rsidR="00D9411A" w:rsidRDefault="00713221" w:rsidP="00713221">
      <w:pPr>
        <w:pStyle w:val="berschrift2"/>
        <w:numPr>
          <w:ilvl w:val="1"/>
          <w:numId w:val="1"/>
        </w:numPr>
        <w:ind w:left="0" w:firstLine="0"/>
      </w:pPr>
      <w:bookmarkStart w:id="58" w:name="_Toc382574154"/>
      <w:bookmarkEnd w:id="58"/>
      <w:r>
        <w:t>Benutzbarkeit (Usability)</w:t>
      </w:r>
    </w:p>
    <w:p w:rsidR="00D9411A" w:rsidRDefault="00D9411A">
      <w:pPr>
        <w:widowControl/>
        <w:jc w:val="both"/>
        <w:rPr>
          <w:rFonts w:ascii="Arial" w:hAnsi="Arial" w:cs="Arial"/>
          <w:lang w:val="de-DE" w:eastAsia="de-DE" w:bidi="ar-SA"/>
        </w:rPr>
      </w:pPr>
    </w:p>
    <w:p w:rsidR="00D9411A" w:rsidRDefault="00713221">
      <w:pPr>
        <w:pStyle w:val="Default"/>
        <w:jc w:val="both"/>
        <w:rPr>
          <w:color w:val="333399"/>
          <w:sz w:val="20"/>
          <w:szCs w:val="20"/>
        </w:rPr>
      </w:pPr>
      <w:r>
        <w:rPr>
          <w:color w:val="333399"/>
          <w:sz w:val="20"/>
          <w:szCs w:val="20"/>
        </w:rPr>
        <w:t xml:space="preserve">Hier werden Anforderungen erfasst, die die Benutzbarkeit („usability“ = Benutzbarkeit / Benutzerfreundlichkeit / Gebrauchstauglichkeit) des Systems betreffen. Hierzu zählen insbesondere Anforderungen zur (Software/Hardware)-Ergonomie („human factors“). </w:t>
      </w:r>
    </w:p>
    <w:p w:rsidR="00D9411A" w:rsidRDefault="00D9411A">
      <w:pPr>
        <w:widowControl/>
        <w:jc w:val="both"/>
        <w:rPr>
          <w:rFonts w:ascii="Arial" w:hAnsi="Arial" w:cs="Arial"/>
          <w:lang w:val="de-DE" w:eastAsia="de-DE" w:bidi="ar-SA"/>
        </w:rPr>
      </w:pPr>
    </w:p>
    <w:tbl>
      <w:tblPr>
        <w:tblW w:w="0" w:type="auto"/>
        <w:tblInd w:w="-7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5" w:type="dxa"/>
          <w:right w:w="0" w:type="dxa"/>
        </w:tblCellMar>
        <w:tblLook w:val="0000"/>
      </w:tblPr>
      <w:tblGrid>
        <w:gridCol w:w="913"/>
        <w:gridCol w:w="6469"/>
        <w:gridCol w:w="1690"/>
      </w:tblGrid>
      <w:tr w:rsidR="00D9411A">
        <w:tc>
          <w:tcPr>
            <w:tcW w:w="913"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713221">
            <w:pPr>
              <w:widowControl/>
              <w:jc w:val="both"/>
              <w:rPr>
                <w:rFonts w:ascii="Arial" w:hAnsi="Arial" w:cs="Arial"/>
                <w:b/>
                <w:bCs/>
                <w:sz w:val="20"/>
                <w:szCs w:val="20"/>
                <w:lang w:val="de-DE" w:eastAsia="de-DE" w:bidi="ar-SA"/>
              </w:rPr>
            </w:pPr>
            <w:r>
              <w:rPr>
                <w:rFonts w:ascii="Arial" w:hAnsi="Arial" w:cs="Arial"/>
                <w:b/>
                <w:bCs/>
                <w:sz w:val="20"/>
                <w:szCs w:val="20"/>
                <w:lang w:val="de-DE" w:eastAsia="de-DE" w:bidi="ar-SA"/>
              </w:rPr>
              <w:t>ID</w:t>
            </w:r>
          </w:p>
        </w:tc>
        <w:tc>
          <w:tcPr>
            <w:tcW w:w="6469"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713221">
            <w:pPr>
              <w:widowControl/>
              <w:jc w:val="both"/>
              <w:rPr>
                <w:rFonts w:ascii="Arial" w:hAnsi="Arial" w:cs="Arial"/>
                <w:b/>
                <w:bCs/>
                <w:sz w:val="20"/>
                <w:szCs w:val="20"/>
                <w:lang w:val="de-DE" w:eastAsia="de-DE" w:bidi="ar-SA"/>
              </w:rPr>
            </w:pPr>
            <w:r>
              <w:rPr>
                <w:rFonts w:ascii="Arial" w:hAnsi="Arial" w:cs="Arial"/>
                <w:b/>
                <w:bCs/>
                <w:sz w:val="20"/>
                <w:szCs w:val="20"/>
                <w:lang w:val="de-DE" w:eastAsia="de-DE" w:bidi="ar-SA"/>
              </w:rPr>
              <w:t>Beschreibung</w:t>
            </w:r>
          </w:p>
        </w:tc>
        <w:tc>
          <w:tcPr>
            <w:tcW w:w="1690"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713221">
            <w:pPr>
              <w:widowControl/>
              <w:jc w:val="both"/>
              <w:rPr>
                <w:rFonts w:ascii="Arial" w:hAnsi="Arial" w:cs="Arial"/>
                <w:b/>
                <w:bCs/>
                <w:sz w:val="20"/>
                <w:szCs w:val="20"/>
                <w:lang w:val="de-DE" w:eastAsia="de-DE" w:bidi="ar-SA"/>
              </w:rPr>
            </w:pPr>
            <w:r>
              <w:rPr>
                <w:rFonts w:ascii="Arial" w:hAnsi="Arial" w:cs="Arial"/>
                <w:b/>
                <w:bCs/>
                <w:sz w:val="20"/>
                <w:szCs w:val="20"/>
                <w:lang w:val="de-DE" w:eastAsia="de-DE" w:bidi="ar-SA"/>
              </w:rPr>
              <w:t>Querverweise</w:t>
            </w:r>
          </w:p>
        </w:tc>
      </w:tr>
      <w:tr w:rsidR="00D9411A">
        <w:tc>
          <w:tcPr>
            <w:tcW w:w="913"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713221">
            <w:pPr>
              <w:widowControl/>
              <w:jc w:val="both"/>
              <w:rPr>
                <w:rFonts w:ascii="Arial" w:hAnsi="Arial" w:cs="Arial"/>
                <w:sz w:val="20"/>
                <w:szCs w:val="20"/>
                <w:lang w:val="de-DE" w:eastAsia="de-DE" w:bidi="ar-SA"/>
              </w:rPr>
            </w:pPr>
            <w:r>
              <w:rPr>
                <w:rFonts w:ascii="Arial" w:hAnsi="Arial" w:cs="Arial"/>
                <w:sz w:val="20"/>
                <w:szCs w:val="20"/>
                <w:lang w:val="de-DE" w:eastAsia="de-DE" w:bidi="ar-SA"/>
              </w:rPr>
              <w:t>UR-001</w:t>
            </w:r>
          </w:p>
        </w:tc>
        <w:tc>
          <w:tcPr>
            <w:tcW w:w="6469"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713221">
            <w:pPr>
              <w:widowControl/>
              <w:jc w:val="both"/>
              <w:rPr>
                <w:rFonts w:ascii="Arial" w:hAnsi="Arial" w:cs="Arial"/>
                <w:sz w:val="20"/>
                <w:szCs w:val="20"/>
                <w:lang w:val="de-DE" w:eastAsia="de-DE" w:bidi="ar-SA"/>
              </w:rPr>
            </w:pPr>
            <w:r>
              <w:rPr>
                <w:rFonts w:ascii="Arial" w:hAnsi="Arial" w:cs="Arial"/>
                <w:sz w:val="20"/>
                <w:szCs w:val="20"/>
                <w:lang w:val="de-DE" w:eastAsia="de-DE" w:bidi="ar-SA"/>
              </w:rPr>
              <w:t>Das System soll…</w:t>
            </w:r>
          </w:p>
        </w:tc>
        <w:tc>
          <w:tcPr>
            <w:tcW w:w="1690"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r>
      <w:tr w:rsidR="00D9411A">
        <w:tc>
          <w:tcPr>
            <w:tcW w:w="913"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c>
          <w:tcPr>
            <w:tcW w:w="6469"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c>
          <w:tcPr>
            <w:tcW w:w="1690"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r>
      <w:tr w:rsidR="00D9411A">
        <w:tc>
          <w:tcPr>
            <w:tcW w:w="913"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c>
          <w:tcPr>
            <w:tcW w:w="6469"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c>
          <w:tcPr>
            <w:tcW w:w="1690"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r>
      <w:tr w:rsidR="00D9411A">
        <w:tc>
          <w:tcPr>
            <w:tcW w:w="913"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c>
          <w:tcPr>
            <w:tcW w:w="6469"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c>
          <w:tcPr>
            <w:tcW w:w="1690"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r>
      <w:tr w:rsidR="00D9411A">
        <w:tc>
          <w:tcPr>
            <w:tcW w:w="913"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c>
          <w:tcPr>
            <w:tcW w:w="6469"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c>
          <w:tcPr>
            <w:tcW w:w="1690"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r>
      <w:tr w:rsidR="00D9411A">
        <w:tc>
          <w:tcPr>
            <w:tcW w:w="913"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c>
          <w:tcPr>
            <w:tcW w:w="6469"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c>
          <w:tcPr>
            <w:tcW w:w="1690"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r>
      <w:tr w:rsidR="00D9411A">
        <w:tc>
          <w:tcPr>
            <w:tcW w:w="913"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c>
          <w:tcPr>
            <w:tcW w:w="6469"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c>
          <w:tcPr>
            <w:tcW w:w="1690"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r>
      <w:tr w:rsidR="00D9411A">
        <w:tc>
          <w:tcPr>
            <w:tcW w:w="913"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c>
          <w:tcPr>
            <w:tcW w:w="6469"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c>
          <w:tcPr>
            <w:tcW w:w="1690"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r>
      <w:tr w:rsidR="00D9411A">
        <w:tc>
          <w:tcPr>
            <w:tcW w:w="913"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c>
          <w:tcPr>
            <w:tcW w:w="6469"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c>
          <w:tcPr>
            <w:tcW w:w="1690"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r>
      <w:tr w:rsidR="00D9411A">
        <w:tc>
          <w:tcPr>
            <w:tcW w:w="913"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c>
          <w:tcPr>
            <w:tcW w:w="6469"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c>
          <w:tcPr>
            <w:tcW w:w="1690"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r>
      <w:tr w:rsidR="00D9411A">
        <w:tc>
          <w:tcPr>
            <w:tcW w:w="913"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c>
          <w:tcPr>
            <w:tcW w:w="6469"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c>
          <w:tcPr>
            <w:tcW w:w="1690"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r>
      <w:tr w:rsidR="00D9411A">
        <w:tc>
          <w:tcPr>
            <w:tcW w:w="913"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c>
          <w:tcPr>
            <w:tcW w:w="6469"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c>
          <w:tcPr>
            <w:tcW w:w="1690"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r>
      <w:tr w:rsidR="00D9411A">
        <w:tc>
          <w:tcPr>
            <w:tcW w:w="913"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c>
          <w:tcPr>
            <w:tcW w:w="6469"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c>
          <w:tcPr>
            <w:tcW w:w="1690"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r>
      <w:tr w:rsidR="00D9411A">
        <w:tc>
          <w:tcPr>
            <w:tcW w:w="913"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c>
          <w:tcPr>
            <w:tcW w:w="6469"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c>
          <w:tcPr>
            <w:tcW w:w="1690"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r>
      <w:tr w:rsidR="00D9411A">
        <w:tc>
          <w:tcPr>
            <w:tcW w:w="913"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c>
          <w:tcPr>
            <w:tcW w:w="6469"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c>
          <w:tcPr>
            <w:tcW w:w="1690"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r>
    </w:tbl>
    <w:p w:rsidR="00D9411A" w:rsidRDefault="00D9411A">
      <w:pPr>
        <w:widowControl/>
        <w:jc w:val="both"/>
        <w:rPr>
          <w:rFonts w:ascii="Arial" w:hAnsi="Arial" w:cs="Arial"/>
          <w:lang w:val="de-DE" w:eastAsia="de-DE" w:bidi="ar-SA"/>
        </w:rPr>
      </w:pPr>
    </w:p>
    <w:p w:rsidR="00D9411A" w:rsidRDefault="00713221" w:rsidP="00713221">
      <w:pPr>
        <w:pStyle w:val="berschrift2"/>
        <w:numPr>
          <w:ilvl w:val="1"/>
          <w:numId w:val="1"/>
        </w:numPr>
        <w:ind w:left="0" w:firstLine="0"/>
      </w:pPr>
      <w:bookmarkStart w:id="59" w:name="_Toc382574155"/>
      <w:bookmarkEnd w:id="59"/>
      <w:r>
        <w:t>Zuverlässigkeit (Reliability)</w:t>
      </w:r>
    </w:p>
    <w:p w:rsidR="00D9411A" w:rsidRDefault="00D9411A">
      <w:pPr>
        <w:widowControl/>
        <w:jc w:val="both"/>
        <w:rPr>
          <w:rFonts w:ascii="Arial" w:hAnsi="Arial" w:cs="Arial"/>
          <w:lang w:val="de-DE" w:eastAsia="de-DE" w:bidi="ar-SA"/>
        </w:rPr>
      </w:pPr>
    </w:p>
    <w:p w:rsidR="00D9411A" w:rsidRDefault="00713221">
      <w:pPr>
        <w:widowControl/>
        <w:jc w:val="both"/>
        <w:rPr>
          <w:rFonts w:ascii="Arial" w:hAnsi="Arial" w:cs="Arial"/>
          <w:color w:val="333399"/>
          <w:sz w:val="20"/>
          <w:szCs w:val="20"/>
          <w:lang w:val="de-DE" w:eastAsia="de-DE" w:bidi="ar-SA"/>
        </w:rPr>
      </w:pPr>
      <w:r>
        <w:rPr>
          <w:rFonts w:ascii="Arial" w:hAnsi="Arial" w:cs="Arial"/>
          <w:color w:val="333399"/>
          <w:sz w:val="20"/>
          <w:szCs w:val="20"/>
          <w:lang w:val="de-DE" w:eastAsia="de-DE" w:bidi="ar-SA"/>
        </w:rPr>
        <w:t>Hier werden Anforderungen erfasst, die die Zuverlässigkeit („reliability“ = Zuverlässigkeit) des Systems betreffen. Hierunter fallen insbesondere Anforderungen an die Wiederherstellbarkeit („recoverability“) und die Verfügbarkeit („availabilty“) des Systems. Die Wiederherstellbarkeit betrifft die Fähigkeit, bei Ausfall oder Störung das Leistungsniveau wieder zu erreichen und betroffene Daten wieder zu gewinnen. Eine Kenngröße in diesem Zusammenhang ist MTTR („</w:t>
      </w:r>
      <w:r>
        <w:rPr>
          <w:rFonts w:ascii="Arial" w:hAnsi="Arial" w:cs="Arial"/>
          <w:b/>
          <w:bCs/>
          <w:color w:val="333399"/>
          <w:sz w:val="20"/>
          <w:szCs w:val="20"/>
          <w:lang w:val="de-DE" w:eastAsia="de-DE" w:bidi="ar-SA"/>
        </w:rPr>
        <w:t>m</w:t>
      </w:r>
      <w:r>
        <w:rPr>
          <w:rFonts w:ascii="Arial" w:hAnsi="Arial" w:cs="Arial"/>
          <w:color w:val="333399"/>
          <w:sz w:val="20"/>
          <w:szCs w:val="20"/>
          <w:lang w:val="de-DE" w:eastAsia="de-DE" w:bidi="ar-SA"/>
        </w:rPr>
        <w:t xml:space="preserve">ean </w:t>
      </w:r>
      <w:r>
        <w:rPr>
          <w:rFonts w:ascii="Arial" w:hAnsi="Arial" w:cs="Arial"/>
          <w:b/>
          <w:bCs/>
          <w:color w:val="333399"/>
          <w:sz w:val="20"/>
          <w:szCs w:val="20"/>
          <w:lang w:val="de-DE" w:eastAsia="de-DE" w:bidi="ar-SA"/>
        </w:rPr>
        <w:t>t</w:t>
      </w:r>
      <w:r>
        <w:rPr>
          <w:rFonts w:ascii="Arial" w:hAnsi="Arial" w:cs="Arial"/>
          <w:color w:val="333399"/>
          <w:sz w:val="20"/>
          <w:szCs w:val="20"/>
          <w:lang w:val="de-DE" w:eastAsia="de-DE" w:bidi="ar-SA"/>
        </w:rPr>
        <w:t xml:space="preserve">ime </w:t>
      </w:r>
      <w:r>
        <w:rPr>
          <w:rFonts w:ascii="Arial" w:hAnsi="Arial" w:cs="Arial"/>
          <w:b/>
          <w:bCs/>
          <w:color w:val="333399"/>
          <w:sz w:val="20"/>
          <w:szCs w:val="20"/>
          <w:lang w:val="de-DE" w:eastAsia="de-DE" w:bidi="ar-SA"/>
        </w:rPr>
        <w:t>t</w:t>
      </w:r>
      <w:r>
        <w:rPr>
          <w:rFonts w:ascii="Arial" w:hAnsi="Arial" w:cs="Arial"/>
          <w:color w:val="333399"/>
          <w:sz w:val="20"/>
          <w:szCs w:val="20"/>
          <w:lang w:val="de-DE" w:eastAsia="de-DE" w:bidi="ar-SA"/>
        </w:rPr>
        <w:t xml:space="preserve">o </w:t>
      </w:r>
      <w:r>
        <w:rPr>
          <w:rFonts w:ascii="Arial" w:hAnsi="Arial" w:cs="Arial"/>
          <w:b/>
          <w:bCs/>
          <w:color w:val="333399"/>
          <w:sz w:val="20"/>
          <w:szCs w:val="20"/>
          <w:lang w:val="de-DE" w:eastAsia="de-DE" w:bidi="ar-SA"/>
        </w:rPr>
        <w:t>r</w:t>
      </w:r>
      <w:r>
        <w:rPr>
          <w:rFonts w:ascii="Arial" w:hAnsi="Arial" w:cs="Arial"/>
          <w:color w:val="333399"/>
          <w:sz w:val="20"/>
          <w:szCs w:val="20"/>
          <w:lang w:val="de-DE" w:eastAsia="de-DE" w:bidi="ar-SA"/>
        </w:rPr>
        <w:t xml:space="preserve">epair“), die die mittlere Zeit bis zur Wiederinbetriebnahme des Systems bei einem Ausfall angibt. Die Verfügbarkeit kann als Verhältnis zwischen der Zeit, in der das System funktionsfähig ist, und der Gesamtzeit angegeben werden: </w:t>
      </w:r>
    </w:p>
    <w:p w:rsidR="00D9411A" w:rsidRDefault="00D9411A">
      <w:pPr>
        <w:widowControl/>
        <w:jc w:val="center"/>
        <w:rPr>
          <w:rFonts w:ascii="Arial" w:hAnsi="Arial" w:cs="Arial"/>
          <w:color w:val="333399"/>
          <w:sz w:val="20"/>
          <w:szCs w:val="20"/>
          <w:lang w:val="de-DE" w:eastAsia="de-DE" w:bidi="ar-SA"/>
        </w:rPr>
      </w:pPr>
    </w:p>
    <w:p w:rsidR="00D9411A" w:rsidRDefault="00713221">
      <w:pPr>
        <w:widowControl/>
        <w:jc w:val="center"/>
        <w:rPr>
          <w:rFonts w:ascii="Arial" w:hAnsi="Arial" w:cs="Arial"/>
          <w:color w:val="333399"/>
          <w:sz w:val="20"/>
          <w:szCs w:val="20"/>
          <w:lang w:val="en-GB" w:eastAsia="de-DE" w:bidi="ar-SA"/>
        </w:rPr>
      </w:pPr>
      <w:r>
        <w:rPr>
          <w:rFonts w:ascii="Arial" w:hAnsi="Arial" w:cs="Arial"/>
          <w:color w:val="333399"/>
          <w:sz w:val="20"/>
          <w:szCs w:val="20"/>
          <w:lang w:val="en-GB" w:eastAsia="de-DE" w:bidi="ar-SA"/>
        </w:rPr>
        <w:t>V=MTBF / (MTBF+MTTR)</w:t>
      </w:r>
    </w:p>
    <w:p w:rsidR="00D9411A" w:rsidRDefault="00D9411A">
      <w:pPr>
        <w:widowControl/>
        <w:jc w:val="both"/>
        <w:rPr>
          <w:rFonts w:ascii="Arial" w:hAnsi="Arial" w:cs="Arial"/>
          <w:color w:val="333399"/>
          <w:sz w:val="20"/>
          <w:szCs w:val="20"/>
          <w:lang w:val="en-GB" w:eastAsia="de-DE" w:bidi="ar-SA"/>
        </w:rPr>
      </w:pPr>
    </w:p>
    <w:p w:rsidR="00D9411A" w:rsidRDefault="00713221">
      <w:pPr>
        <w:widowControl/>
        <w:jc w:val="both"/>
        <w:rPr>
          <w:rFonts w:ascii="Arial" w:hAnsi="Arial" w:cs="Arial"/>
          <w:color w:val="333399"/>
          <w:sz w:val="20"/>
          <w:szCs w:val="20"/>
          <w:lang w:val="en-GB" w:eastAsia="de-DE" w:bidi="ar-SA"/>
        </w:rPr>
      </w:pPr>
      <w:r>
        <w:rPr>
          <w:rFonts w:ascii="Arial" w:hAnsi="Arial" w:cs="Arial"/>
          <w:color w:val="333399"/>
          <w:sz w:val="20"/>
          <w:szCs w:val="20"/>
          <w:lang w:val="en-GB" w:eastAsia="de-DE" w:bidi="ar-SA"/>
        </w:rPr>
        <w:t xml:space="preserve">MTTR: mean time to repair (s.o.) </w:t>
      </w:r>
    </w:p>
    <w:p w:rsidR="00D9411A" w:rsidRDefault="00713221">
      <w:pPr>
        <w:widowControl/>
        <w:jc w:val="both"/>
        <w:rPr>
          <w:rFonts w:ascii="Arial" w:hAnsi="Arial" w:cs="Arial"/>
          <w:color w:val="333399"/>
          <w:sz w:val="20"/>
          <w:szCs w:val="20"/>
          <w:lang w:val="de-DE" w:eastAsia="de-DE" w:bidi="ar-SA"/>
        </w:rPr>
      </w:pPr>
      <w:r>
        <w:rPr>
          <w:rFonts w:ascii="Arial" w:hAnsi="Arial" w:cs="Arial"/>
          <w:color w:val="333399"/>
          <w:sz w:val="20"/>
          <w:szCs w:val="20"/>
          <w:lang w:val="de-DE" w:eastAsia="de-DE" w:bidi="ar-SA"/>
        </w:rPr>
        <w:t xml:space="preserve">MTBF: </w:t>
      </w:r>
      <w:r>
        <w:rPr>
          <w:rFonts w:ascii="Arial" w:hAnsi="Arial" w:cs="Arial"/>
          <w:b/>
          <w:bCs/>
          <w:color w:val="333399"/>
          <w:sz w:val="20"/>
          <w:szCs w:val="20"/>
          <w:lang w:val="de-DE" w:eastAsia="de-DE" w:bidi="ar-SA"/>
        </w:rPr>
        <w:t>m</w:t>
      </w:r>
      <w:r>
        <w:rPr>
          <w:rFonts w:ascii="Arial" w:hAnsi="Arial" w:cs="Arial"/>
          <w:color w:val="333399"/>
          <w:sz w:val="20"/>
          <w:szCs w:val="20"/>
          <w:lang w:val="de-DE" w:eastAsia="de-DE" w:bidi="ar-SA"/>
        </w:rPr>
        <w:t xml:space="preserve">ean </w:t>
      </w:r>
      <w:r>
        <w:rPr>
          <w:rFonts w:ascii="Arial" w:hAnsi="Arial" w:cs="Arial"/>
          <w:b/>
          <w:bCs/>
          <w:color w:val="333399"/>
          <w:sz w:val="20"/>
          <w:szCs w:val="20"/>
          <w:lang w:val="de-DE" w:eastAsia="de-DE" w:bidi="ar-SA"/>
        </w:rPr>
        <w:t>t</w:t>
      </w:r>
      <w:r>
        <w:rPr>
          <w:rFonts w:ascii="Arial" w:hAnsi="Arial" w:cs="Arial"/>
          <w:color w:val="333399"/>
          <w:sz w:val="20"/>
          <w:szCs w:val="20"/>
          <w:lang w:val="de-DE" w:eastAsia="de-DE" w:bidi="ar-SA"/>
        </w:rPr>
        <w:t xml:space="preserve">ime </w:t>
      </w:r>
      <w:r>
        <w:rPr>
          <w:rFonts w:ascii="Arial" w:hAnsi="Arial" w:cs="Arial"/>
          <w:b/>
          <w:bCs/>
          <w:color w:val="333399"/>
          <w:sz w:val="20"/>
          <w:szCs w:val="20"/>
          <w:lang w:val="de-DE" w:eastAsia="de-DE" w:bidi="ar-SA"/>
        </w:rPr>
        <w:t>b</w:t>
      </w:r>
      <w:r>
        <w:rPr>
          <w:rFonts w:ascii="Arial" w:hAnsi="Arial" w:cs="Arial"/>
          <w:color w:val="333399"/>
          <w:sz w:val="20"/>
          <w:szCs w:val="20"/>
          <w:lang w:val="de-DE" w:eastAsia="de-DE" w:bidi="ar-SA"/>
        </w:rPr>
        <w:t xml:space="preserve">etween </w:t>
      </w:r>
      <w:r>
        <w:rPr>
          <w:rFonts w:ascii="Arial" w:hAnsi="Arial" w:cs="Arial"/>
          <w:b/>
          <w:bCs/>
          <w:color w:val="333399"/>
          <w:sz w:val="20"/>
          <w:szCs w:val="20"/>
          <w:lang w:val="de-DE" w:eastAsia="de-DE" w:bidi="ar-SA"/>
        </w:rPr>
        <w:t>f</w:t>
      </w:r>
      <w:r>
        <w:rPr>
          <w:rFonts w:ascii="Arial" w:hAnsi="Arial" w:cs="Arial"/>
          <w:color w:val="333399"/>
          <w:sz w:val="20"/>
          <w:szCs w:val="20"/>
          <w:lang w:val="de-DE" w:eastAsia="de-DE" w:bidi="ar-SA"/>
        </w:rPr>
        <w:t>ailures (also die mittlere Zeit zwischen zwei Ausfällen)</w:t>
      </w:r>
    </w:p>
    <w:p w:rsidR="00D9411A" w:rsidRDefault="00D9411A">
      <w:pPr>
        <w:widowControl/>
        <w:jc w:val="both"/>
        <w:rPr>
          <w:rFonts w:ascii="Arial" w:hAnsi="Arial" w:cs="Arial"/>
          <w:color w:val="333399"/>
          <w:sz w:val="20"/>
          <w:szCs w:val="20"/>
          <w:lang w:val="de-DE" w:eastAsia="de-DE" w:bidi="ar-SA"/>
        </w:rPr>
      </w:pPr>
    </w:p>
    <w:tbl>
      <w:tblPr>
        <w:tblW w:w="0" w:type="auto"/>
        <w:tblInd w:w="-7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5" w:type="dxa"/>
          <w:right w:w="0" w:type="dxa"/>
        </w:tblCellMar>
        <w:tblLook w:val="0000"/>
      </w:tblPr>
      <w:tblGrid>
        <w:gridCol w:w="913"/>
        <w:gridCol w:w="6469"/>
        <w:gridCol w:w="1690"/>
      </w:tblGrid>
      <w:tr w:rsidR="00D9411A">
        <w:tc>
          <w:tcPr>
            <w:tcW w:w="913"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713221">
            <w:pPr>
              <w:widowControl/>
              <w:jc w:val="both"/>
              <w:rPr>
                <w:rFonts w:ascii="Arial" w:hAnsi="Arial" w:cs="Arial"/>
                <w:b/>
                <w:bCs/>
                <w:sz w:val="20"/>
                <w:szCs w:val="20"/>
                <w:lang w:val="de-DE" w:eastAsia="de-DE" w:bidi="ar-SA"/>
              </w:rPr>
            </w:pPr>
            <w:r>
              <w:rPr>
                <w:rFonts w:ascii="Arial" w:hAnsi="Arial" w:cs="Arial"/>
                <w:b/>
                <w:bCs/>
                <w:sz w:val="20"/>
                <w:szCs w:val="20"/>
                <w:lang w:val="de-DE" w:eastAsia="de-DE" w:bidi="ar-SA"/>
              </w:rPr>
              <w:t>ID</w:t>
            </w:r>
          </w:p>
        </w:tc>
        <w:tc>
          <w:tcPr>
            <w:tcW w:w="6469"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713221">
            <w:pPr>
              <w:widowControl/>
              <w:jc w:val="both"/>
              <w:rPr>
                <w:rFonts w:ascii="Arial" w:hAnsi="Arial" w:cs="Arial"/>
                <w:b/>
                <w:bCs/>
                <w:sz w:val="20"/>
                <w:szCs w:val="20"/>
                <w:lang w:val="de-DE" w:eastAsia="de-DE" w:bidi="ar-SA"/>
              </w:rPr>
            </w:pPr>
            <w:r>
              <w:rPr>
                <w:rFonts w:ascii="Arial" w:hAnsi="Arial" w:cs="Arial"/>
                <w:b/>
                <w:bCs/>
                <w:sz w:val="20"/>
                <w:szCs w:val="20"/>
                <w:lang w:val="de-DE" w:eastAsia="de-DE" w:bidi="ar-SA"/>
              </w:rPr>
              <w:t>Beschreibung</w:t>
            </w:r>
          </w:p>
        </w:tc>
        <w:tc>
          <w:tcPr>
            <w:tcW w:w="1690"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713221">
            <w:pPr>
              <w:widowControl/>
              <w:jc w:val="both"/>
              <w:rPr>
                <w:rFonts w:ascii="Arial" w:hAnsi="Arial" w:cs="Arial"/>
                <w:b/>
                <w:bCs/>
                <w:sz w:val="20"/>
                <w:szCs w:val="20"/>
                <w:lang w:val="de-DE" w:eastAsia="de-DE" w:bidi="ar-SA"/>
              </w:rPr>
            </w:pPr>
            <w:r>
              <w:rPr>
                <w:rFonts w:ascii="Arial" w:hAnsi="Arial" w:cs="Arial"/>
                <w:b/>
                <w:bCs/>
                <w:sz w:val="20"/>
                <w:szCs w:val="20"/>
                <w:lang w:val="de-DE" w:eastAsia="de-DE" w:bidi="ar-SA"/>
              </w:rPr>
              <w:t>Querverweise</w:t>
            </w:r>
          </w:p>
        </w:tc>
      </w:tr>
      <w:tr w:rsidR="00D9411A">
        <w:tc>
          <w:tcPr>
            <w:tcW w:w="913"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713221">
            <w:pPr>
              <w:widowControl/>
              <w:jc w:val="both"/>
              <w:rPr>
                <w:rFonts w:ascii="Arial" w:hAnsi="Arial" w:cs="Arial"/>
                <w:sz w:val="20"/>
                <w:szCs w:val="20"/>
                <w:lang w:val="de-DE" w:eastAsia="de-DE" w:bidi="ar-SA"/>
              </w:rPr>
            </w:pPr>
            <w:r>
              <w:rPr>
                <w:rFonts w:ascii="Arial" w:hAnsi="Arial" w:cs="Arial"/>
                <w:sz w:val="20"/>
                <w:szCs w:val="20"/>
                <w:lang w:val="de-DE" w:eastAsia="de-DE" w:bidi="ar-SA"/>
              </w:rPr>
              <w:t>RR-001</w:t>
            </w:r>
          </w:p>
        </w:tc>
        <w:tc>
          <w:tcPr>
            <w:tcW w:w="6469"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713221">
            <w:pPr>
              <w:widowControl/>
              <w:jc w:val="both"/>
              <w:rPr>
                <w:rFonts w:ascii="Arial" w:hAnsi="Arial" w:cs="Arial"/>
                <w:sz w:val="20"/>
                <w:szCs w:val="20"/>
                <w:lang w:val="de-DE" w:eastAsia="de-DE" w:bidi="ar-SA"/>
              </w:rPr>
            </w:pPr>
            <w:r>
              <w:rPr>
                <w:rFonts w:ascii="Arial" w:hAnsi="Arial" w:cs="Arial"/>
                <w:sz w:val="20"/>
                <w:szCs w:val="20"/>
                <w:lang w:val="de-DE" w:eastAsia="de-DE" w:bidi="ar-SA"/>
              </w:rPr>
              <w:t>Das System soll…</w:t>
            </w:r>
          </w:p>
        </w:tc>
        <w:tc>
          <w:tcPr>
            <w:tcW w:w="1690"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r>
      <w:tr w:rsidR="00D9411A">
        <w:tc>
          <w:tcPr>
            <w:tcW w:w="913"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c>
          <w:tcPr>
            <w:tcW w:w="6469"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c>
          <w:tcPr>
            <w:tcW w:w="1690"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r>
      <w:tr w:rsidR="00D9411A">
        <w:tc>
          <w:tcPr>
            <w:tcW w:w="913"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c>
          <w:tcPr>
            <w:tcW w:w="6469"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c>
          <w:tcPr>
            <w:tcW w:w="1690"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r>
      <w:tr w:rsidR="00D9411A">
        <w:tc>
          <w:tcPr>
            <w:tcW w:w="913"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c>
          <w:tcPr>
            <w:tcW w:w="6469"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c>
          <w:tcPr>
            <w:tcW w:w="1690"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r>
      <w:tr w:rsidR="00D9411A">
        <w:tc>
          <w:tcPr>
            <w:tcW w:w="913"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c>
          <w:tcPr>
            <w:tcW w:w="6469"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c>
          <w:tcPr>
            <w:tcW w:w="1690"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r>
      <w:tr w:rsidR="00D9411A">
        <w:tc>
          <w:tcPr>
            <w:tcW w:w="913"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c>
          <w:tcPr>
            <w:tcW w:w="6469"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c>
          <w:tcPr>
            <w:tcW w:w="1690"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r>
      <w:tr w:rsidR="00D9411A">
        <w:tc>
          <w:tcPr>
            <w:tcW w:w="913"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c>
          <w:tcPr>
            <w:tcW w:w="6469"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c>
          <w:tcPr>
            <w:tcW w:w="1690"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r>
      <w:tr w:rsidR="00D9411A">
        <w:tc>
          <w:tcPr>
            <w:tcW w:w="913"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c>
          <w:tcPr>
            <w:tcW w:w="6469"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c>
          <w:tcPr>
            <w:tcW w:w="1690"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r>
      <w:tr w:rsidR="00D9411A">
        <w:tc>
          <w:tcPr>
            <w:tcW w:w="913"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c>
          <w:tcPr>
            <w:tcW w:w="6469"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c>
          <w:tcPr>
            <w:tcW w:w="1690"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r>
      <w:tr w:rsidR="00D9411A">
        <w:tc>
          <w:tcPr>
            <w:tcW w:w="913"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c>
          <w:tcPr>
            <w:tcW w:w="6469"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c>
          <w:tcPr>
            <w:tcW w:w="1690"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r>
      <w:tr w:rsidR="00D9411A">
        <w:tc>
          <w:tcPr>
            <w:tcW w:w="913"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c>
          <w:tcPr>
            <w:tcW w:w="6469"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c>
          <w:tcPr>
            <w:tcW w:w="1690"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r>
      <w:tr w:rsidR="00D9411A">
        <w:tc>
          <w:tcPr>
            <w:tcW w:w="913"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c>
          <w:tcPr>
            <w:tcW w:w="6469"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c>
          <w:tcPr>
            <w:tcW w:w="1690"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r>
      <w:tr w:rsidR="00D9411A">
        <w:tc>
          <w:tcPr>
            <w:tcW w:w="913"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c>
          <w:tcPr>
            <w:tcW w:w="6469"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c>
          <w:tcPr>
            <w:tcW w:w="1690"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r>
      <w:tr w:rsidR="00D9411A">
        <w:tc>
          <w:tcPr>
            <w:tcW w:w="913"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c>
          <w:tcPr>
            <w:tcW w:w="6469"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c>
          <w:tcPr>
            <w:tcW w:w="1690"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r>
      <w:tr w:rsidR="00D9411A">
        <w:tc>
          <w:tcPr>
            <w:tcW w:w="913"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c>
          <w:tcPr>
            <w:tcW w:w="6469"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c>
          <w:tcPr>
            <w:tcW w:w="1690"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r>
    </w:tbl>
    <w:p w:rsidR="00D9411A" w:rsidRDefault="00D9411A">
      <w:pPr>
        <w:widowControl/>
        <w:jc w:val="both"/>
        <w:rPr>
          <w:rFonts w:ascii="Arial" w:hAnsi="Arial" w:cs="Arial"/>
          <w:lang w:val="de-DE" w:eastAsia="de-DE" w:bidi="ar-SA"/>
        </w:rPr>
      </w:pPr>
    </w:p>
    <w:p w:rsidR="00D9411A" w:rsidRDefault="00713221" w:rsidP="00713221">
      <w:pPr>
        <w:pStyle w:val="berschrift2"/>
        <w:numPr>
          <w:ilvl w:val="1"/>
          <w:numId w:val="1"/>
        </w:numPr>
        <w:ind w:left="0" w:firstLine="0"/>
      </w:pPr>
      <w:bookmarkStart w:id="60" w:name="_Toc382574156"/>
      <w:bookmarkEnd w:id="60"/>
      <w:r>
        <w:t>Leistung (Performance)</w:t>
      </w:r>
    </w:p>
    <w:p w:rsidR="00D9411A" w:rsidRDefault="00D9411A">
      <w:pPr>
        <w:widowControl/>
        <w:jc w:val="both"/>
        <w:rPr>
          <w:rFonts w:ascii="Arial" w:hAnsi="Arial" w:cs="Arial"/>
          <w:lang w:val="de-DE" w:eastAsia="de-DE" w:bidi="ar-SA"/>
        </w:rPr>
      </w:pPr>
    </w:p>
    <w:p w:rsidR="00D9411A" w:rsidRDefault="00713221">
      <w:pPr>
        <w:widowControl/>
        <w:jc w:val="both"/>
        <w:rPr>
          <w:rFonts w:ascii="Arial" w:hAnsi="Arial" w:cs="Arial"/>
          <w:color w:val="333399"/>
          <w:sz w:val="20"/>
          <w:szCs w:val="20"/>
          <w:lang w:val="de-DE" w:eastAsia="de-DE" w:bidi="ar-SA"/>
        </w:rPr>
      </w:pPr>
      <w:r>
        <w:rPr>
          <w:rFonts w:ascii="Arial" w:hAnsi="Arial" w:cs="Arial"/>
          <w:color w:val="333399"/>
          <w:sz w:val="20"/>
          <w:szCs w:val="20"/>
          <w:lang w:val="de-DE" w:eastAsia="de-DE" w:bidi="ar-SA"/>
        </w:rPr>
        <w:t xml:space="preserve">Hierunter fallen Anforderungen an die Leistung („performance“) des Systems. Die Anforderungen beziehen sich insbesondere auf das Zeitverhalten (Ausführungsgeschwindigkeit, Antwortzeiten, </w:t>
      </w:r>
      <w:r>
        <w:rPr>
          <w:rFonts w:ascii="Arial" w:hAnsi="Arial" w:cs="Arial"/>
          <w:color w:val="333399"/>
          <w:sz w:val="20"/>
          <w:szCs w:val="20"/>
          <w:lang w:val="de-DE" w:eastAsia="de-DE" w:bidi="ar-SA"/>
        </w:rPr>
        <w:lastRenderedPageBreak/>
        <w:t>Durchsatz) sowie auf das Verbrauchsverhalten (Anzahl der belegten Betriebsmittel und Dauer der Betriebsmittelbelegung).</w:t>
      </w:r>
    </w:p>
    <w:p w:rsidR="00D9411A" w:rsidRDefault="00D9411A">
      <w:pPr>
        <w:widowControl/>
        <w:jc w:val="both"/>
        <w:rPr>
          <w:rFonts w:ascii="Arial" w:hAnsi="Arial" w:cs="Arial"/>
          <w:color w:val="333399"/>
          <w:sz w:val="20"/>
          <w:szCs w:val="20"/>
          <w:lang w:val="de-DE" w:eastAsia="de-DE" w:bidi="ar-SA"/>
        </w:rPr>
      </w:pPr>
    </w:p>
    <w:tbl>
      <w:tblPr>
        <w:tblW w:w="0" w:type="auto"/>
        <w:tblInd w:w="-7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5" w:type="dxa"/>
          <w:right w:w="0" w:type="dxa"/>
        </w:tblCellMar>
        <w:tblLook w:val="0000"/>
      </w:tblPr>
      <w:tblGrid>
        <w:gridCol w:w="913"/>
        <w:gridCol w:w="6469"/>
        <w:gridCol w:w="1690"/>
      </w:tblGrid>
      <w:tr w:rsidR="00D9411A">
        <w:tc>
          <w:tcPr>
            <w:tcW w:w="913"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713221">
            <w:pPr>
              <w:widowControl/>
              <w:jc w:val="both"/>
              <w:rPr>
                <w:rFonts w:ascii="Arial" w:hAnsi="Arial" w:cs="Arial"/>
                <w:b/>
                <w:bCs/>
                <w:sz w:val="20"/>
                <w:szCs w:val="20"/>
                <w:lang w:val="de-DE" w:eastAsia="de-DE" w:bidi="ar-SA"/>
              </w:rPr>
            </w:pPr>
            <w:r>
              <w:rPr>
                <w:rFonts w:ascii="Arial" w:hAnsi="Arial" w:cs="Arial"/>
                <w:b/>
                <w:bCs/>
                <w:sz w:val="20"/>
                <w:szCs w:val="20"/>
                <w:lang w:val="de-DE" w:eastAsia="de-DE" w:bidi="ar-SA"/>
              </w:rPr>
              <w:t>ID</w:t>
            </w:r>
          </w:p>
        </w:tc>
        <w:tc>
          <w:tcPr>
            <w:tcW w:w="6469"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713221">
            <w:pPr>
              <w:widowControl/>
              <w:jc w:val="both"/>
              <w:rPr>
                <w:rFonts w:ascii="Arial" w:hAnsi="Arial" w:cs="Arial"/>
                <w:b/>
                <w:bCs/>
                <w:sz w:val="20"/>
                <w:szCs w:val="20"/>
                <w:lang w:val="de-DE" w:eastAsia="de-DE" w:bidi="ar-SA"/>
              </w:rPr>
            </w:pPr>
            <w:r>
              <w:rPr>
                <w:rFonts w:ascii="Arial" w:hAnsi="Arial" w:cs="Arial"/>
                <w:b/>
                <w:bCs/>
                <w:sz w:val="20"/>
                <w:szCs w:val="20"/>
                <w:lang w:val="de-DE" w:eastAsia="de-DE" w:bidi="ar-SA"/>
              </w:rPr>
              <w:t>Beschreibung</w:t>
            </w:r>
          </w:p>
        </w:tc>
        <w:tc>
          <w:tcPr>
            <w:tcW w:w="1690"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713221">
            <w:pPr>
              <w:widowControl/>
              <w:jc w:val="both"/>
              <w:rPr>
                <w:rFonts w:ascii="Arial" w:hAnsi="Arial" w:cs="Arial"/>
                <w:b/>
                <w:bCs/>
                <w:sz w:val="20"/>
                <w:szCs w:val="20"/>
                <w:lang w:val="de-DE" w:eastAsia="de-DE" w:bidi="ar-SA"/>
              </w:rPr>
            </w:pPr>
            <w:r>
              <w:rPr>
                <w:rFonts w:ascii="Arial" w:hAnsi="Arial" w:cs="Arial"/>
                <w:b/>
                <w:bCs/>
                <w:sz w:val="20"/>
                <w:szCs w:val="20"/>
                <w:lang w:val="de-DE" w:eastAsia="de-DE" w:bidi="ar-SA"/>
              </w:rPr>
              <w:t>Querverweise</w:t>
            </w:r>
          </w:p>
        </w:tc>
      </w:tr>
      <w:tr w:rsidR="00D9411A">
        <w:tc>
          <w:tcPr>
            <w:tcW w:w="913"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713221">
            <w:pPr>
              <w:widowControl/>
              <w:jc w:val="both"/>
              <w:rPr>
                <w:rFonts w:ascii="Arial" w:hAnsi="Arial" w:cs="Arial"/>
                <w:sz w:val="20"/>
                <w:szCs w:val="20"/>
                <w:lang w:val="de-DE" w:eastAsia="de-DE" w:bidi="ar-SA"/>
              </w:rPr>
            </w:pPr>
            <w:r>
              <w:rPr>
                <w:rFonts w:ascii="Arial" w:hAnsi="Arial" w:cs="Arial"/>
                <w:sz w:val="20"/>
                <w:szCs w:val="20"/>
                <w:lang w:val="de-DE" w:eastAsia="de-DE" w:bidi="ar-SA"/>
              </w:rPr>
              <w:t>PR-001</w:t>
            </w:r>
          </w:p>
        </w:tc>
        <w:tc>
          <w:tcPr>
            <w:tcW w:w="6469"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713221">
            <w:pPr>
              <w:widowControl/>
              <w:jc w:val="both"/>
              <w:rPr>
                <w:rFonts w:ascii="Arial" w:hAnsi="Arial" w:cs="Arial"/>
                <w:sz w:val="20"/>
                <w:szCs w:val="20"/>
                <w:lang w:val="de-DE" w:eastAsia="de-DE" w:bidi="ar-SA"/>
              </w:rPr>
            </w:pPr>
            <w:r>
              <w:rPr>
                <w:rFonts w:ascii="Arial" w:hAnsi="Arial" w:cs="Arial"/>
                <w:sz w:val="20"/>
                <w:szCs w:val="20"/>
                <w:lang w:val="de-DE" w:eastAsia="de-DE" w:bidi="ar-SA"/>
              </w:rPr>
              <w:t>Das System soll…</w:t>
            </w:r>
          </w:p>
        </w:tc>
        <w:tc>
          <w:tcPr>
            <w:tcW w:w="1690"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r>
      <w:tr w:rsidR="00D9411A">
        <w:tc>
          <w:tcPr>
            <w:tcW w:w="913"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c>
          <w:tcPr>
            <w:tcW w:w="6469"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c>
          <w:tcPr>
            <w:tcW w:w="1690"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r>
      <w:tr w:rsidR="00D9411A">
        <w:tc>
          <w:tcPr>
            <w:tcW w:w="913"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c>
          <w:tcPr>
            <w:tcW w:w="6469"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c>
          <w:tcPr>
            <w:tcW w:w="1690"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r>
      <w:tr w:rsidR="00D9411A">
        <w:tc>
          <w:tcPr>
            <w:tcW w:w="913"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c>
          <w:tcPr>
            <w:tcW w:w="6469"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c>
          <w:tcPr>
            <w:tcW w:w="1690"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r>
      <w:tr w:rsidR="00D9411A">
        <w:tc>
          <w:tcPr>
            <w:tcW w:w="913"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c>
          <w:tcPr>
            <w:tcW w:w="6469"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c>
          <w:tcPr>
            <w:tcW w:w="1690"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r>
      <w:tr w:rsidR="00D9411A">
        <w:tc>
          <w:tcPr>
            <w:tcW w:w="913"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c>
          <w:tcPr>
            <w:tcW w:w="6469"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c>
          <w:tcPr>
            <w:tcW w:w="1690"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r>
      <w:tr w:rsidR="00D9411A">
        <w:tc>
          <w:tcPr>
            <w:tcW w:w="913"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c>
          <w:tcPr>
            <w:tcW w:w="6469"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c>
          <w:tcPr>
            <w:tcW w:w="1690"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r>
      <w:tr w:rsidR="00D9411A">
        <w:tc>
          <w:tcPr>
            <w:tcW w:w="913"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c>
          <w:tcPr>
            <w:tcW w:w="6469"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c>
          <w:tcPr>
            <w:tcW w:w="1690"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r>
      <w:tr w:rsidR="00D9411A">
        <w:tc>
          <w:tcPr>
            <w:tcW w:w="913"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c>
          <w:tcPr>
            <w:tcW w:w="6469"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c>
          <w:tcPr>
            <w:tcW w:w="1690"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r>
      <w:tr w:rsidR="00D9411A">
        <w:tc>
          <w:tcPr>
            <w:tcW w:w="913"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c>
          <w:tcPr>
            <w:tcW w:w="6469"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c>
          <w:tcPr>
            <w:tcW w:w="1690"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r>
      <w:tr w:rsidR="00D9411A">
        <w:tc>
          <w:tcPr>
            <w:tcW w:w="913"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c>
          <w:tcPr>
            <w:tcW w:w="6469"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c>
          <w:tcPr>
            <w:tcW w:w="1690"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r>
      <w:tr w:rsidR="00D9411A">
        <w:tc>
          <w:tcPr>
            <w:tcW w:w="913"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c>
          <w:tcPr>
            <w:tcW w:w="6469"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c>
          <w:tcPr>
            <w:tcW w:w="1690"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r>
      <w:tr w:rsidR="00D9411A">
        <w:tc>
          <w:tcPr>
            <w:tcW w:w="913"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c>
          <w:tcPr>
            <w:tcW w:w="6469"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c>
          <w:tcPr>
            <w:tcW w:w="1690"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r>
      <w:tr w:rsidR="00D9411A">
        <w:tc>
          <w:tcPr>
            <w:tcW w:w="913"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c>
          <w:tcPr>
            <w:tcW w:w="6469"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c>
          <w:tcPr>
            <w:tcW w:w="1690"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r>
      <w:tr w:rsidR="00D9411A">
        <w:tc>
          <w:tcPr>
            <w:tcW w:w="913"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c>
          <w:tcPr>
            <w:tcW w:w="6469"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c>
          <w:tcPr>
            <w:tcW w:w="1690"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r>
    </w:tbl>
    <w:p w:rsidR="00D9411A" w:rsidRDefault="00D9411A">
      <w:pPr>
        <w:widowControl/>
        <w:jc w:val="both"/>
        <w:rPr>
          <w:rFonts w:ascii="Arial" w:hAnsi="Arial" w:cs="Arial"/>
          <w:color w:val="333399"/>
          <w:sz w:val="20"/>
          <w:szCs w:val="20"/>
          <w:lang w:val="de-DE" w:eastAsia="de-DE" w:bidi="ar-SA"/>
        </w:rPr>
      </w:pPr>
    </w:p>
    <w:p w:rsidR="00D9411A" w:rsidRDefault="00713221" w:rsidP="00713221">
      <w:pPr>
        <w:pStyle w:val="berschrift2"/>
        <w:numPr>
          <w:ilvl w:val="1"/>
          <w:numId w:val="1"/>
        </w:numPr>
        <w:ind w:left="0" w:firstLine="0"/>
      </w:pPr>
      <w:bookmarkStart w:id="61" w:name="_Toc382574157"/>
      <w:bookmarkEnd w:id="61"/>
      <w:r>
        <w:t>Unterstützbarkeit (Supportability)</w:t>
      </w:r>
    </w:p>
    <w:p w:rsidR="00D9411A" w:rsidRDefault="00D9411A">
      <w:pPr>
        <w:widowControl/>
        <w:jc w:val="both"/>
        <w:rPr>
          <w:rFonts w:ascii="Arial" w:hAnsi="Arial" w:cs="Arial"/>
          <w:lang w:val="de-DE" w:eastAsia="de-DE" w:bidi="ar-SA"/>
        </w:rPr>
      </w:pPr>
    </w:p>
    <w:p w:rsidR="00D9411A" w:rsidRDefault="00713221">
      <w:pPr>
        <w:widowControl/>
        <w:jc w:val="both"/>
        <w:rPr>
          <w:rFonts w:ascii="Arial" w:hAnsi="Arial" w:cs="Arial"/>
          <w:color w:val="333399"/>
          <w:sz w:val="20"/>
          <w:szCs w:val="20"/>
          <w:lang w:val="de-DE" w:eastAsia="de-DE" w:bidi="ar-SA"/>
        </w:rPr>
      </w:pPr>
      <w:r>
        <w:rPr>
          <w:rFonts w:ascii="Arial" w:hAnsi="Arial" w:cs="Arial"/>
          <w:color w:val="333399"/>
          <w:sz w:val="20"/>
          <w:szCs w:val="20"/>
          <w:lang w:val="de-DE" w:eastAsia="de-DE" w:bidi="ar-SA"/>
        </w:rPr>
        <w:t>Hierunter fallen Anforderungen, die Bereiche wie Anpassbarkeit („adaptability“), Testbarkeit („testability“), Wartbarkeit („maintainability“), Erweiterbarkeit („extensibility“), Lokalisierbarkeit („localizability“ = Anpassbarkeit an verschiedene Sprach- und Kulturräume) betreffen.</w:t>
      </w:r>
    </w:p>
    <w:p w:rsidR="00D9411A" w:rsidRDefault="00D9411A">
      <w:pPr>
        <w:widowControl/>
        <w:jc w:val="both"/>
        <w:rPr>
          <w:rFonts w:ascii="Arial" w:hAnsi="Arial" w:cs="Arial"/>
          <w:color w:val="333399"/>
          <w:sz w:val="20"/>
          <w:szCs w:val="20"/>
          <w:lang w:val="de-DE" w:eastAsia="de-DE" w:bidi="ar-SA"/>
        </w:rPr>
      </w:pPr>
    </w:p>
    <w:tbl>
      <w:tblPr>
        <w:tblW w:w="0" w:type="auto"/>
        <w:tblInd w:w="-7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5" w:type="dxa"/>
          <w:right w:w="0" w:type="dxa"/>
        </w:tblCellMar>
        <w:tblLook w:val="0000"/>
      </w:tblPr>
      <w:tblGrid>
        <w:gridCol w:w="913"/>
        <w:gridCol w:w="6469"/>
        <w:gridCol w:w="1690"/>
      </w:tblGrid>
      <w:tr w:rsidR="00D9411A">
        <w:tc>
          <w:tcPr>
            <w:tcW w:w="913"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713221">
            <w:pPr>
              <w:widowControl/>
              <w:jc w:val="both"/>
              <w:rPr>
                <w:rFonts w:ascii="Arial" w:hAnsi="Arial" w:cs="Arial"/>
                <w:b/>
                <w:bCs/>
                <w:sz w:val="20"/>
                <w:szCs w:val="20"/>
                <w:lang w:val="de-DE" w:eastAsia="de-DE" w:bidi="ar-SA"/>
              </w:rPr>
            </w:pPr>
            <w:r>
              <w:rPr>
                <w:rFonts w:ascii="Arial" w:hAnsi="Arial" w:cs="Arial"/>
                <w:b/>
                <w:bCs/>
                <w:sz w:val="20"/>
                <w:szCs w:val="20"/>
                <w:lang w:val="de-DE" w:eastAsia="de-DE" w:bidi="ar-SA"/>
              </w:rPr>
              <w:t>ID</w:t>
            </w:r>
          </w:p>
        </w:tc>
        <w:tc>
          <w:tcPr>
            <w:tcW w:w="6469"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713221">
            <w:pPr>
              <w:widowControl/>
              <w:jc w:val="both"/>
              <w:rPr>
                <w:rFonts w:ascii="Arial" w:hAnsi="Arial" w:cs="Arial"/>
                <w:b/>
                <w:bCs/>
                <w:sz w:val="20"/>
                <w:szCs w:val="20"/>
                <w:lang w:val="de-DE" w:eastAsia="de-DE" w:bidi="ar-SA"/>
              </w:rPr>
            </w:pPr>
            <w:r>
              <w:rPr>
                <w:rFonts w:ascii="Arial" w:hAnsi="Arial" w:cs="Arial"/>
                <w:b/>
                <w:bCs/>
                <w:sz w:val="20"/>
                <w:szCs w:val="20"/>
                <w:lang w:val="de-DE" w:eastAsia="de-DE" w:bidi="ar-SA"/>
              </w:rPr>
              <w:t>Beschreibung</w:t>
            </w:r>
          </w:p>
        </w:tc>
        <w:tc>
          <w:tcPr>
            <w:tcW w:w="1690"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713221">
            <w:pPr>
              <w:widowControl/>
              <w:jc w:val="both"/>
              <w:rPr>
                <w:rFonts w:ascii="Arial" w:hAnsi="Arial" w:cs="Arial"/>
                <w:b/>
                <w:bCs/>
                <w:sz w:val="20"/>
                <w:szCs w:val="20"/>
                <w:lang w:val="de-DE" w:eastAsia="de-DE" w:bidi="ar-SA"/>
              </w:rPr>
            </w:pPr>
            <w:r>
              <w:rPr>
                <w:rFonts w:ascii="Arial" w:hAnsi="Arial" w:cs="Arial"/>
                <w:b/>
                <w:bCs/>
                <w:sz w:val="20"/>
                <w:szCs w:val="20"/>
                <w:lang w:val="de-DE" w:eastAsia="de-DE" w:bidi="ar-SA"/>
              </w:rPr>
              <w:t>Querverweise</w:t>
            </w:r>
          </w:p>
        </w:tc>
      </w:tr>
      <w:tr w:rsidR="00D9411A">
        <w:tc>
          <w:tcPr>
            <w:tcW w:w="913"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713221">
            <w:pPr>
              <w:widowControl/>
              <w:jc w:val="both"/>
              <w:rPr>
                <w:rFonts w:ascii="Arial" w:hAnsi="Arial" w:cs="Arial"/>
                <w:sz w:val="20"/>
                <w:szCs w:val="20"/>
                <w:lang w:val="de-DE" w:eastAsia="de-DE" w:bidi="ar-SA"/>
              </w:rPr>
            </w:pPr>
            <w:r>
              <w:rPr>
                <w:rFonts w:ascii="Arial" w:hAnsi="Arial" w:cs="Arial"/>
                <w:sz w:val="20"/>
                <w:szCs w:val="20"/>
                <w:lang w:val="de-DE" w:eastAsia="de-DE" w:bidi="ar-SA"/>
              </w:rPr>
              <w:t>SR-001</w:t>
            </w:r>
          </w:p>
        </w:tc>
        <w:tc>
          <w:tcPr>
            <w:tcW w:w="6469"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713221">
            <w:pPr>
              <w:widowControl/>
              <w:jc w:val="both"/>
              <w:rPr>
                <w:rFonts w:ascii="Arial" w:hAnsi="Arial" w:cs="Arial"/>
                <w:sz w:val="20"/>
                <w:szCs w:val="20"/>
                <w:lang w:val="de-DE" w:eastAsia="de-DE" w:bidi="ar-SA"/>
              </w:rPr>
            </w:pPr>
            <w:r>
              <w:rPr>
                <w:rFonts w:ascii="Arial" w:hAnsi="Arial" w:cs="Arial"/>
                <w:sz w:val="20"/>
                <w:szCs w:val="20"/>
                <w:lang w:val="de-DE" w:eastAsia="de-DE" w:bidi="ar-SA"/>
              </w:rPr>
              <w:t>Das System soll…</w:t>
            </w:r>
          </w:p>
        </w:tc>
        <w:tc>
          <w:tcPr>
            <w:tcW w:w="1690"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r>
      <w:tr w:rsidR="00D9411A">
        <w:tc>
          <w:tcPr>
            <w:tcW w:w="913"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c>
          <w:tcPr>
            <w:tcW w:w="6469"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c>
          <w:tcPr>
            <w:tcW w:w="1690"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r>
      <w:tr w:rsidR="00D9411A">
        <w:tc>
          <w:tcPr>
            <w:tcW w:w="913"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c>
          <w:tcPr>
            <w:tcW w:w="6469"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c>
          <w:tcPr>
            <w:tcW w:w="1690"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r>
      <w:tr w:rsidR="00D9411A">
        <w:tc>
          <w:tcPr>
            <w:tcW w:w="913"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c>
          <w:tcPr>
            <w:tcW w:w="6469"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c>
          <w:tcPr>
            <w:tcW w:w="1690"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r>
      <w:tr w:rsidR="00D9411A">
        <w:tc>
          <w:tcPr>
            <w:tcW w:w="913"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c>
          <w:tcPr>
            <w:tcW w:w="6469"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c>
          <w:tcPr>
            <w:tcW w:w="1690"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r>
      <w:tr w:rsidR="00D9411A">
        <w:tc>
          <w:tcPr>
            <w:tcW w:w="913"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c>
          <w:tcPr>
            <w:tcW w:w="6469"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c>
          <w:tcPr>
            <w:tcW w:w="1690"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r>
      <w:tr w:rsidR="00D9411A">
        <w:tc>
          <w:tcPr>
            <w:tcW w:w="913"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c>
          <w:tcPr>
            <w:tcW w:w="6469"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c>
          <w:tcPr>
            <w:tcW w:w="1690"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r>
      <w:tr w:rsidR="00D9411A">
        <w:tc>
          <w:tcPr>
            <w:tcW w:w="913"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c>
          <w:tcPr>
            <w:tcW w:w="6469"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c>
          <w:tcPr>
            <w:tcW w:w="1690"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r>
      <w:tr w:rsidR="00D9411A">
        <w:tc>
          <w:tcPr>
            <w:tcW w:w="913"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c>
          <w:tcPr>
            <w:tcW w:w="6469"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c>
          <w:tcPr>
            <w:tcW w:w="1690"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r>
      <w:tr w:rsidR="00D9411A">
        <w:tc>
          <w:tcPr>
            <w:tcW w:w="913"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c>
          <w:tcPr>
            <w:tcW w:w="6469"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c>
          <w:tcPr>
            <w:tcW w:w="1690"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r>
      <w:tr w:rsidR="00D9411A">
        <w:tc>
          <w:tcPr>
            <w:tcW w:w="913"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c>
          <w:tcPr>
            <w:tcW w:w="6469"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c>
          <w:tcPr>
            <w:tcW w:w="1690"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r>
      <w:tr w:rsidR="00D9411A">
        <w:tc>
          <w:tcPr>
            <w:tcW w:w="913"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c>
          <w:tcPr>
            <w:tcW w:w="6469"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c>
          <w:tcPr>
            <w:tcW w:w="1690"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r>
      <w:tr w:rsidR="00D9411A">
        <w:tc>
          <w:tcPr>
            <w:tcW w:w="913"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c>
          <w:tcPr>
            <w:tcW w:w="6469"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c>
          <w:tcPr>
            <w:tcW w:w="1690"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r>
      <w:tr w:rsidR="00D9411A">
        <w:tc>
          <w:tcPr>
            <w:tcW w:w="913"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c>
          <w:tcPr>
            <w:tcW w:w="6469"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c>
          <w:tcPr>
            <w:tcW w:w="1690"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r>
      <w:tr w:rsidR="00D9411A">
        <w:tc>
          <w:tcPr>
            <w:tcW w:w="913"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c>
          <w:tcPr>
            <w:tcW w:w="6469"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c>
          <w:tcPr>
            <w:tcW w:w="1690"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jc w:val="both"/>
              <w:rPr>
                <w:rFonts w:ascii="Arial" w:hAnsi="Arial" w:cs="Arial"/>
                <w:sz w:val="20"/>
                <w:szCs w:val="20"/>
                <w:lang w:val="de-DE" w:eastAsia="de-DE" w:bidi="ar-SA"/>
              </w:rPr>
            </w:pPr>
          </w:p>
        </w:tc>
      </w:tr>
    </w:tbl>
    <w:p w:rsidR="00D9411A" w:rsidRDefault="00D9411A">
      <w:pPr>
        <w:widowControl/>
        <w:jc w:val="both"/>
        <w:rPr>
          <w:rFonts w:ascii="Arial" w:hAnsi="Arial" w:cs="Arial"/>
          <w:color w:val="333399"/>
          <w:sz w:val="20"/>
          <w:szCs w:val="20"/>
          <w:lang w:val="de-DE" w:eastAsia="de-DE" w:bidi="ar-SA"/>
        </w:rPr>
      </w:pPr>
    </w:p>
    <w:p w:rsidR="00D9411A" w:rsidRDefault="00713221" w:rsidP="00713221">
      <w:pPr>
        <w:pStyle w:val="berschrift2"/>
        <w:numPr>
          <w:ilvl w:val="1"/>
          <w:numId w:val="1"/>
        </w:numPr>
        <w:ind w:left="0" w:firstLine="0"/>
      </w:pPr>
      <w:bookmarkStart w:id="62" w:name="_Toc382574158"/>
      <w:bookmarkEnd w:id="62"/>
      <w:r>
        <w:t>Sonstige Einschränkungen</w:t>
      </w:r>
    </w:p>
    <w:p w:rsidR="00D9411A" w:rsidRDefault="00713221">
      <w:pPr>
        <w:widowControl/>
        <w:jc w:val="both"/>
        <w:rPr>
          <w:rFonts w:ascii="Arial" w:hAnsi="Arial" w:cs="Arial"/>
          <w:color w:val="333399"/>
          <w:sz w:val="20"/>
          <w:szCs w:val="20"/>
          <w:lang w:val="de-DE" w:eastAsia="de-DE" w:bidi="ar-SA"/>
        </w:rPr>
      </w:pPr>
      <w:r>
        <w:rPr>
          <w:rFonts w:ascii="Arial" w:hAnsi="Arial" w:cs="Arial"/>
          <w:color w:val="333399"/>
          <w:sz w:val="20"/>
          <w:szCs w:val="20"/>
          <w:lang w:val="de-DE" w:eastAsia="de-DE" w:bidi="ar-SA"/>
        </w:rPr>
        <w:t>In manchen Fällen können von vorneherein Einschränkungen („constraints“) für Entwurf, Implementierung, Schnittstellen und Hardware des geplanten Systems bestehen, die ebenfalls als Anforderungen zu berücksichtigen sind und das bisherige „FURPS“-Schema zu „FURPS+“ (vgl. [Lar], S. 88) erweitern.</w:t>
      </w:r>
    </w:p>
    <w:p w:rsidR="00D9411A" w:rsidRDefault="00713221" w:rsidP="00713221">
      <w:pPr>
        <w:pStyle w:val="berschrift3"/>
        <w:numPr>
          <w:ilvl w:val="2"/>
          <w:numId w:val="1"/>
        </w:numPr>
        <w:tabs>
          <w:tab w:val="left" w:pos="720"/>
        </w:tabs>
        <w:ind w:left="720" w:hanging="720"/>
        <w:rPr>
          <w:b w:val="0"/>
          <w:bCs w:val="0"/>
        </w:rPr>
      </w:pPr>
      <w:r>
        <w:rPr>
          <w:b w:val="0"/>
          <w:bCs w:val="0"/>
        </w:rPr>
        <w:t>Schnittstellen</w:t>
      </w:r>
    </w:p>
    <w:p w:rsidR="00D9411A" w:rsidRDefault="00D9411A">
      <w:pPr>
        <w:widowControl/>
        <w:jc w:val="both"/>
        <w:rPr>
          <w:rFonts w:ascii="Arial" w:hAnsi="Arial" w:cs="Arial"/>
          <w:lang w:val="de-DE" w:eastAsia="de-DE" w:bidi="ar-SA"/>
        </w:rPr>
      </w:pPr>
    </w:p>
    <w:p w:rsidR="00D9411A" w:rsidRDefault="00713221" w:rsidP="00713221">
      <w:pPr>
        <w:pStyle w:val="berschrift3"/>
        <w:numPr>
          <w:ilvl w:val="2"/>
          <w:numId w:val="1"/>
        </w:numPr>
        <w:tabs>
          <w:tab w:val="left" w:pos="720"/>
        </w:tabs>
        <w:ind w:left="720" w:hanging="720"/>
        <w:rPr>
          <w:b w:val="0"/>
          <w:bCs w:val="0"/>
        </w:rPr>
      </w:pPr>
      <w:r>
        <w:rPr>
          <w:b w:val="0"/>
          <w:bCs w:val="0"/>
        </w:rPr>
        <w:t>Implementierung</w:t>
      </w:r>
    </w:p>
    <w:p w:rsidR="00D9411A" w:rsidRDefault="00D9411A">
      <w:pPr>
        <w:widowControl/>
        <w:jc w:val="both"/>
        <w:rPr>
          <w:rFonts w:ascii="Arial" w:hAnsi="Arial" w:cs="Arial"/>
          <w:lang w:val="de-DE" w:eastAsia="de-DE" w:bidi="ar-SA"/>
        </w:rPr>
      </w:pPr>
    </w:p>
    <w:p w:rsidR="00D9411A" w:rsidRDefault="00713221" w:rsidP="00713221">
      <w:pPr>
        <w:pStyle w:val="berschrift3"/>
        <w:numPr>
          <w:ilvl w:val="2"/>
          <w:numId w:val="1"/>
        </w:numPr>
        <w:tabs>
          <w:tab w:val="left" w:pos="720"/>
        </w:tabs>
        <w:ind w:left="720" w:hanging="720"/>
        <w:rPr>
          <w:b w:val="0"/>
          <w:bCs w:val="0"/>
        </w:rPr>
      </w:pPr>
      <w:r>
        <w:rPr>
          <w:b w:val="0"/>
          <w:bCs w:val="0"/>
        </w:rPr>
        <w:lastRenderedPageBreak/>
        <w:t>Entwurf</w:t>
      </w:r>
    </w:p>
    <w:p w:rsidR="00D9411A" w:rsidRDefault="00D9411A">
      <w:pPr>
        <w:widowControl/>
        <w:jc w:val="both"/>
        <w:rPr>
          <w:rFonts w:ascii="Arial" w:hAnsi="Arial" w:cs="Arial"/>
          <w:lang w:val="de-DE" w:eastAsia="de-DE" w:bidi="ar-SA"/>
        </w:rPr>
      </w:pPr>
    </w:p>
    <w:p w:rsidR="00D9411A" w:rsidRDefault="00D9411A">
      <w:pPr>
        <w:widowControl/>
        <w:jc w:val="both"/>
        <w:rPr>
          <w:rFonts w:ascii="Arial" w:hAnsi="Arial" w:cs="Arial"/>
          <w:lang w:val="de-DE" w:eastAsia="de-DE" w:bidi="ar-SA"/>
        </w:rPr>
      </w:pPr>
    </w:p>
    <w:p w:rsidR="00D9411A" w:rsidRDefault="00D9411A">
      <w:pPr>
        <w:widowControl/>
        <w:jc w:val="both"/>
        <w:rPr>
          <w:rFonts w:ascii="Arial" w:hAnsi="Arial" w:cs="Arial"/>
          <w:lang w:val="de-DE" w:eastAsia="de-DE" w:bidi="ar-SA"/>
        </w:rPr>
      </w:pPr>
    </w:p>
    <w:p w:rsidR="00D9411A" w:rsidRDefault="00D9411A">
      <w:pPr>
        <w:widowControl/>
        <w:jc w:val="both"/>
        <w:rPr>
          <w:rFonts w:ascii="Arial" w:hAnsi="Arial" w:cs="Arial"/>
          <w:lang w:val="de-DE" w:eastAsia="de-DE" w:bidi="ar-SA"/>
        </w:rPr>
      </w:pPr>
    </w:p>
    <w:p w:rsidR="00D9411A" w:rsidRDefault="00D9411A">
      <w:pPr>
        <w:widowControl/>
        <w:jc w:val="both"/>
        <w:rPr>
          <w:rFonts w:ascii="Arial" w:hAnsi="Arial" w:cs="Arial"/>
          <w:lang w:val="de-DE" w:eastAsia="de-DE" w:bidi="ar-SA"/>
        </w:rPr>
      </w:pPr>
    </w:p>
    <w:p w:rsidR="00D9411A" w:rsidRDefault="00D9411A">
      <w:pPr>
        <w:widowControl/>
        <w:jc w:val="both"/>
        <w:rPr>
          <w:rFonts w:ascii="Times New Roman" w:hAnsi="Times New Roman" w:cs="Sendnya"/>
          <w:lang w:val="de-DE" w:eastAsia="de-DE" w:bidi="ar-SA"/>
        </w:rPr>
      </w:pPr>
    </w:p>
    <w:p w:rsidR="00D9411A" w:rsidRDefault="00D9411A" w:rsidP="00713221">
      <w:pPr>
        <w:pStyle w:val="berschrift1"/>
        <w:numPr>
          <w:ilvl w:val="0"/>
          <w:numId w:val="1"/>
        </w:numPr>
      </w:pPr>
    </w:p>
    <w:p w:rsidR="00D9411A" w:rsidRDefault="00713221">
      <w:pPr>
        <w:pageBreakBefore/>
      </w:pPr>
      <w:bookmarkStart w:id="63" w:name="_Toc382574159"/>
      <w:r>
        <w:lastRenderedPageBreak/>
        <w:t xml:space="preserve"> </w:t>
      </w:r>
      <w:bookmarkEnd w:id="63"/>
      <w:r>
        <w:t>Risikoakzeptanz</w:t>
      </w:r>
    </w:p>
    <w:p w:rsidR="00D9411A" w:rsidRDefault="00713221">
      <w:pPr>
        <w:pStyle w:val="VMBeschreibung"/>
        <w:rPr>
          <w:color w:val="333399"/>
        </w:rPr>
      </w:pPr>
      <w:r>
        <w:rPr>
          <w:color w:val="333399"/>
        </w:rPr>
        <w:t>Für sicherheitskritische Systeme werden in diesem Thema Vorgaben für die Behandlung der Systemsicherheit festgelegt. Es wird aufgezeigt, welche Risiken im Rahmen des Systembetriebs bestehen, welche Schäden, oder auch welche Klassen von Schäden, mit welcher Wahrscheinlichkeit auftreten können und inwieweit das Eintreten eines Schadensfalls toleriert wird bzw. nicht mehr akzeptabel ist.</w:t>
      </w:r>
    </w:p>
    <w:p w:rsidR="00D9411A" w:rsidRDefault="00713221">
      <w:pPr>
        <w:pStyle w:val="VMBeschreibung"/>
        <w:rPr>
          <w:color w:val="333399"/>
        </w:rPr>
      </w:pPr>
      <w:r>
        <w:rPr>
          <w:color w:val="333399"/>
        </w:rPr>
        <w:t>Die Risikoakzeptanz für die identifizierten möglichen Schadensfälle wird beispielsweise in Form einer Risikoakzeptanzmatrix dokumentiert. Die Matrix ist eine Vorgabe des Auftraggebers, in der er festlegt, bei welcher Schadensklasse und welcher Eintrittswahrscheinlichkeit er welche Risikoklasse akzeptiert.</w:t>
      </w:r>
    </w:p>
    <w:p w:rsidR="00D9411A" w:rsidRDefault="00D9411A">
      <w:pPr>
        <w:pStyle w:val="VMBeschreibung"/>
        <w:rPr>
          <w:color w:val="333399"/>
        </w:rPr>
      </w:pPr>
    </w:p>
    <w:p w:rsidR="00D9411A" w:rsidRDefault="00713221">
      <w:pPr>
        <w:pStyle w:val="VMBeschreibung"/>
        <w:rPr>
          <w:color w:val="333399"/>
        </w:rPr>
      </w:pPr>
      <w:r>
        <w:rPr>
          <w:color w:val="333399"/>
        </w:rPr>
        <w:t>Bei vielen Aufgabenstellungen in der Veranstaltung „Software-Projekte“ kann dieses Thema weggelassen werden.</w:t>
      </w:r>
    </w:p>
    <w:p w:rsidR="00D9411A" w:rsidRDefault="00D9411A">
      <w:pPr>
        <w:pStyle w:val="VMBeschreibung"/>
        <w:rPr>
          <w:color w:val="333399"/>
        </w:rPr>
      </w:pPr>
    </w:p>
    <w:p w:rsidR="00D9411A" w:rsidRDefault="00713221">
      <w:pPr>
        <w:widowControl/>
        <w:spacing w:before="120"/>
        <w:jc w:val="both"/>
        <w:rPr>
          <w:rFonts w:ascii="Arial" w:hAnsi="Arial" w:cs="Arial"/>
          <w:sz w:val="20"/>
          <w:szCs w:val="20"/>
          <w:lang w:val="de-DE" w:eastAsia="de-DE" w:bidi="ar-SA"/>
        </w:rPr>
      </w:pPr>
      <w:r>
        <w:rPr>
          <w:rFonts w:ascii="Arial" w:hAnsi="Arial" w:cs="Arial"/>
          <w:sz w:val="20"/>
          <w:szCs w:val="20"/>
          <w:lang w:val="de-DE" w:eastAsia="de-DE" w:bidi="ar-SA"/>
        </w:rPr>
        <w:t>…hier Ihren Text einfügen…</w:t>
      </w:r>
    </w:p>
    <w:p w:rsidR="00D9411A" w:rsidRDefault="00D9411A">
      <w:pPr>
        <w:widowControl/>
        <w:jc w:val="both"/>
        <w:rPr>
          <w:rFonts w:ascii="Times New Roman" w:hAnsi="Times New Roman" w:cs="Sendnya"/>
          <w:lang w:val="de-DE" w:eastAsia="de-DE" w:bidi="ar-SA"/>
        </w:rPr>
      </w:pPr>
    </w:p>
    <w:p w:rsidR="00D9411A" w:rsidRDefault="00713221" w:rsidP="00713221">
      <w:pPr>
        <w:pStyle w:val="berschrift1"/>
        <w:numPr>
          <w:ilvl w:val="0"/>
          <w:numId w:val="1"/>
        </w:numPr>
      </w:pPr>
      <w:r>
        <w:t xml:space="preserve"> </w:t>
      </w:r>
      <w:bookmarkStart w:id="64" w:name="_Toc382574160"/>
      <w:bookmarkEnd w:id="64"/>
      <w:r>
        <w:t>Skizze der Gesamtsystemarchitektur</w:t>
      </w:r>
    </w:p>
    <w:p w:rsidR="00D9411A" w:rsidRDefault="00713221">
      <w:pPr>
        <w:pStyle w:val="VMBeschreibung"/>
        <w:rPr>
          <w:color w:val="333399"/>
        </w:rPr>
      </w:pPr>
      <w:r>
        <w:rPr>
          <w:color w:val="333399"/>
        </w:rPr>
        <w:t>Das reine Aufstellen von Anwenderanforderungen ohne Überlegungen zu möglichen Lösungsräumen birgt die große Gefahr, unrealistische Anwenderanforderungen zu definieren. Für die Einordnung, Systematisierung, Kategorisierung und auch Priorisierung von Anwenderanforderungen ist ein Koordinierungsrahmen hilfreich, um die Visualisierung der Anwenderanforderungen zu erleichtern.</w:t>
      </w:r>
    </w:p>
    <w:p w:rsidR="00D9411A" w:rsidRDefault="00713221">
      <w:pPr>
        <w:pStyle w:val="VMBeschreibung"/>
        <w:rPr>
          <w:color w:val="333399"/>
        </w:rPr>
      </w:pPr>
      <w:r>
        <w:rPr>
          <w:color w:val="333399"/>
        </w:rPr>
        <w:t>Diese Aufgabe kann eine Gesamtsystemarchitektur leisten, die die Sichtweise des Anwenders repräsentiert und nicht die technische Sichtweise des Systemanalytikers beziehungsweise des Systemarchitekten. Das heißt, es ist eine funktionale Systemarchitektur mit Einbettung in die funktionalen Abläufe von Nachbarsystemen zu erstellen. Eine technische Systemarchitektur ist in dieser frühen Phase kaum möglich.</w:t>
      </w:r>
    </w:p>
    <w:p w:rsidR="00D9411A" w:rsidRDefault="00713221">
      <w:pPr>
        <w:pStyle w:val="VMBeschreibung"/>
        <w:rPr>
          <w:color w:val="333399"/>
        </w:rPr>
      </w:pPr>
      <w:r>
        <w:rPr>
          <w:color w:val="333399"/>
        </w:rPr>
        <w:t>Des Weiteren sind die Besonderheiten der Einsatzumgebung des neuen Systems zu beschreiben, um vor allem die Anforderungen an die Systemsicherheit berücksichtigen zu können.</w:t>
      </w:r>
    </w:p>
    <w:p w:rsidR="00D9411A" w:rsidRDefault="00D9411A">
      <w:pPr>
        <w:pStyle w:val="VMBeschreibung"/>
        <w:rPr>
          <w:color w:val="333399"/>
        </w:rPr>
      </w:pPr>
    </w:p>
    <w:p w:rsidR="00D9411A" w:rsidRDefault="00713221">
      <w:pPr>
        <w:widowControl/>
        <w:spacing w:before="120"/>
        <w:jc w:val="both"/>
        <w:rPr>
          <w:rFonts w:ascii="Arial" w:hAnsi="Arial" w:cs="Arial"/>
          <w:sz w:val="20"/>
          <w:szCs w:val="20"/>
          <w:lang w:val="de-DE" w:eastAsia="de-DE" w:bidi="ar-SA"/>
        </w:rPr>
      </w:pPr>
      <w:r>
        <w:rPr>
          <w:rFonts w:ascii="Arial" w:hAnsi="Arial" w:cs="Arial"/>
          <w:sz w:val="20"/>
          <w:szCs w:val="20"/>
          <w:lang w:val="de-DE" w:eastAsia="de-DE" w:bidi="ar-SA"/>
        </w:rPr>
        <w:t>…hier Ihren Text einfügen…</w:t>
      </w:r>
    </w:p>
    <w:p w:rsidR="00D9411A" w:rsidRDefault="00D9411A">
      <w:pPr>
        <w:widowControl/>
        <w:jc w:val="both"/>
        <w:rPr>
          <w:rFonts w:ascii="Times New Roman" w:hAnsi="Times New Roman" w:cs="Sendnya"/>
          <w:lang w:val="de-DE" w:eastAsia="de-DE" w:bidi="ar-SA"/>
        </w:rPr>
      </w:pPr>
    </w:p>
    <w:p w:rsidR="00D9411A" w:rsidRDefault="00D9411A" w:rsidP="00713221">
      <w:pPr>
        <w:pStyle w:val="berschrift1"/>
        <w:numPr>
          <w:ilvl w:val="0"/>
          <w:numId w:val="1"/>
        </w:numPr>
      </w:pPr>
    </w:p>
    <w:p w:rsidR="00D9411A" w:rsidRDefault="00713221">
      <w:pPr>
        <w:pageBreakBefore/>
      </w:pPr>
      <w:bookmarkStart w:id="65" w:name="_Toc382574161"/>
      <w:r>
        <w:lastRenderedPageBreak/>
        <w:t xml:space="preserve"> </w:t>
      </w:r>
      <w:bookmarkEnd w:id="65"/>
      <w:r>
        <w:t>Lieferumfang</w:t>
      </w:r>
    </w:p>
    <w:p w:rsidR="00D9411A" w:rsidRDefault="00D9411A">
      <w:pPr>
        <w:widowControl/>
        <w:jc w:val="both"/>
        <w:rPr>
          <w:lang w:val="de-DE"/>
        </w:rPr>
      </w:pPr>
      <w:bookmarkStart w:id="66" w:name="_Toc70754012"/>
    </w:p>
    <w:p w:rsidR="00D9411A" w:rsidRDefault="00713221">
      <w:pPr>
        <w:widowControl/>
        <w:jc w:val="both"/>
        <w:rPr>
          <w:rFonts w:ascii="Arial" w:hAnsi="Arial" w:cs="Arial"/>
          <w:sz w:val="20"/>
          <w:szCs w:val="20"/>
          <w:lang w:val="de-DE" w:eastAsia="de-DE" w:bidi="ar-SA"/>
        </w:rPr>
      </w:pPr>
      <w:r>
        <w:rPr>
          <w:rFonts w:ascii="Arial" w:hAnsi="Arial" w:cs="Arial"/>
          <w:sz w:val="20"/>
          <w:szCs w:val="20"/>
          <w:lang w:val="de-DE" w:eastAsia="de-DE" w:bidi="ar-SA"/>
        </w:rPr>
        <w:t xml:space="preserve">Die folgende Tabelle enthält alle Arbeitsergebnisse, die in der Veranstaltung „Software-Projekte“ zu dem </w:t>
      </w:r>
      <w:r>
        <w:rPr>
          <w:rFonts w:ascii="Arial" w:hAnsi="Arial" w:cs="Arial"/>
          <w:sz w:val="20"/>
          <w:szCs w:val="20"/>
          <w:u w:val="single"/>
          <w:lang w:val="de-DE" w:eastAsia="de-DE" w:bidi="ar-SA"/>
        </w:rPr>
        <w:t>vom Team</w:t>
      </w:r>
      <w:r>
        <w:rPr>
          <w:rFonts w:ascii="Arial" w:hAnsi="Arial" w:cs="Arial"/>
          <w:sz w:val="20"/>
          <w:szCs w:val="20"/>
          <w:lang w:val="de-DE" w:eastAsia="de-DE" w:bidi="ar-SA"/>
        </w:rPr>
        <w:t xml:space="preserve"> zu liefernden „End-Produkt“ gehören – für die </w:t>
      </w:r>
      <w:r>
        <w:rPr>
          <w:rFonts w:ascii="Arial" w:hAnsi="Arial" w:cs="Arial"/>
          <w:sz w:val="20"/>
          <w:szCs w:val="20"/>
          <w:u w:val="single"/>
          <w:lang w:val="de-DE" w:eastAsia="de-DE" w:bidi="ar-SA"/>
        </w:rPr>
        <w:t>individuell</w:t>
      </w:r>
      <w:r>
        <w:rPr>
          <w:rFonts w:ascii="Arial" w:hAnsi="Arial" w:cs="Arial"/>
          <w:sz w:val="20"/>
          <w:szCs w:val="20"/>
          <w:lang w:val="de-DE" w:eastAsia="de-DE" w:bidi="ar-SA"/>
        </w:rPr>
        <w:t xml:space="preserve"> von jedem Projektteilnehmer zu liefernden Ergebnisse lesen Sie bitte im Projektleitfaden bzw. im Projektkalender nach. Die Benotung erfolgt nicht nur auf Grundlage des lauffähigen Programms, sondern bezieht die Qualität der Analyse, des Entwurfs und des Systemtests mit ein.</w:t>
      </w:r>
    </w:p>
    <w:p w:rsidR="00D9411A" w:rsidRDefault="00D9411A">
      <w:pPr>
        <w:widowControl/>
        <w:jc w:val="both"/>
        <w:rPr>
          <w:rFonts w:ascii="Arial" w:hAnsi="Arial" w:cs="Arial"/>
          <w:sz w:val="20"/>
          <w:szCs w:val="20"/>
          <w:lang w:val="de-DE" w:eastAsia="de-DE" w:bidi="ar-SA"/>
        </w:rPr>
      </w:pPr>
    </w:p>
    <w:tbl>
      <w:tblPr>
        <w:tblW w:w="0" w:type="auto"/>
        <w:tblInd w:w="-7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5" w:type="dxa"/>
          <w:right w:w="0" w:type="dxa"/>
        </w:tblCellMar>
        <w:tblLook w:val="0000"/>
      </w:tblPr>
      <w:tblGrid>
        <w:gridCol w:w="855"/>
        <w:gridCol w:w="3087"/>
        <w:gridCol w:w="2726"/>
        <w:gridCol w:w="2482"/>
      </w:tblGrid>
      <w:tr w:rsidR="00D9411A">
        <w:tc>
          <w:tcPr>
            <w:tcW w:w="913"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713221">
            <w:pPr>
              <w:widowControl/>
              <w:spacing w:before="240"/>
              <w:jc w:val="center"/>
              <w:rPr>
                <w:rFonts w:ascii="Arial" w:hAnsi="Arial" w:cs="Arial"/>
                <w:b/>
                <w:sz w:val="20"/>
                <w:szCs w:val="20"/>
                <w:lang w:val="de-DE" w:eastAsia="de-DE" w:bidi="ar-SA"/>
              </w:rPr>
            </w:pPr>
            <w:r>
              <w:rPr>
                <w:rFonts w:ascii="Arial" w:hAnsi="Arial" w:cs="Arial"/>
                <w:b/>
                <w:sz w:val="20"/>
                <w:szCs w:val="20"/>
                <w:lang w:val="de-DE" w:eastAsia="de-DE" w:bidi="ar-SA"/>
              </w:rPr>
              <w:t>Lfd. Nr.</w:t>
            </w:r>
          </w:p>
        </w:tc>
        <w:tc>
          <w:tcPr>
            <w:tcW w:w="3236"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713221">
            <w:pPr>
              <w:widowControl/>
              <w:spacing w:before="240"/>
              <w:jc w:val="center"/>
              <w:rPr>
                <w:rFonts w:ascii="Arial" w:hAnsi="Arial" w:cs="Arial"/>
                <w:b/>
                <w:sz w:val="20"/>
                <w:szCs w:val="20"/>
                <w:lang w:val="de-DE" w:eastAsia="de-DE" w:bidi="ar-SA"/>
              </w:rPr>
            </w:pPr>
            <w:r>
              <w:rPr>
                <w:rFonts w:ascii="Arial" w:hAnsi="Arial" w:cs="Arial"/>
                <w:b/>
                <w:sz w:val="20"/>
                <w:szCs w:val="20"/>
                <w:lang w:val="de-DE" w:eastAsia="de-DE" w:bidi="ar-SA"/>
              </w:rPr>
              <w:t>Was?</w:t>
            </w:r>
          </w:p>
        </w:tc>
        <w:tc>
          <w:tcPr>
            <w:tcW w:w="2872"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713221">
            <w:pPr>
              <w:widowControl/>
              <w:spacing w:before="240"/>
              <w:jc w:val="center"/>
              <w:rPr>
                <w:rFonts w:ascii="Arial" w:hAnsi="Arial" w:cs="Arial"/>
                <w:b/>
                <w:sz w:val="20"/>
                <w:szCs w:val="20"/>
                <w:lang w:val="de-DE" w:eastAsia="de-DE" w:bidi="ar-SA"/>
              </w:rPr>
            </w:pPr>
            <w:r>
              <w:rPr>
                <w:rFonts w:ascii="Arial" w:hAnsi="Arial" w:cs="Arial"/>
                <w:b/>
                <w:sz w:val="20"/>
                <w:szCs w:val="20"/>
                <w:lang w:val="de-DE" w:eastAsia="de-DE" w:bidi="ar-SA"/>
              </w:rPr>
              <w:t>Art des Dokuments</w:t>
            </w:r>
          </w:p>
        </w:tc>
        <w:tc>
          <w:tcPr>
            <w:tcW w:w="2618"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713221">
            <w:pPr>
              <w:widowControl/>
              <w:spacing w:before="240"/>
              <w:jc w:val="center"/>
              <w:rPr>
                <w:rFonts w:ascii="Arial" w:hAnsi="Arial" w:cs="Arial"/>
                <w:b/>
                <w:sz w:val="20"/>
                <w:szCs w:val="20"/>
                <w:lang w:val="de-DE" w:eastAsia="de-DE" w:bidi="ar-SA"/>
              </w:rPr>
            </w:pPr>
            <w:r>
              <w:rPr>
                <w:rFonts w:ascii="Arial" w:hAnsi="Arial" w:cs="Arial"/>
                <w:b/>
                <w:sz w:val="20"/>
                <w:szCs w:val="20"/>
                <w:lang w:val="de-DE" w:eastAsia="de-DE" w:bidi="ar-SA"/>
              </w:rPr>
              <w:t>Bemerkungen</w:t>
            </w:r>
          </w:p>
        </w:tc>
      </w:tr>
      <w:tr w:rsidR="00D9411A">
        <w:tc>
          <w:tcPr>
            <w:tcW w:w="9639" w:type="dxa"/>
            <w:gridSpan w:val="4"/>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D9411A" w:rsidRDefault="00713221">
            <w:pPr>
              <w:widowControl/>
              <w:spacing w:before="120"/>
              <w:jc w:val="both"/>
              <w:rPr>
                <w:rFonts w:ascii="Arial" w:hAnsi="Arial" w:cs="Arial"/>
                <w:b/>
                <w:sz w:val="16"/>
                <w:szCs w:val="16"/>
                <w:lang w:val="de-DE" w:eastAsia="de-DE" w:bidi="ar-SA"/>
              </w:rPr>
            </w:pPr>
            <w:r>
              <w:rPr>
                <w:rFonts w:ascii="Arial" w:hAnsi="Arial" w:cs="Arial"/>
                <w:b/>
                <w:sz w:val="16"/>
                <w:szCs w:val="16"/>
                <w:lang w:val="de-DE" w:eastAsia="de-DE" w:bidi="ar-SA"/>
              </w:rPr>
              <w:t>Ergebnis der System-Analyse</w:t>
            </w:r>
          </w:p>
        </w:tc>
      </w:tr>
      <w:tr w:rsidR="00D9411A" w:rsidRPr="002122B4">
        <w:tc>
          <w:tcPr>
            <w:tcW w:w="913"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713221">
            <w:pPr>
              <w:widowControl/>
              <w:spacing w:before="120"/>
              <w:jc w:val="both"/>
              <w:rPr>
                <w:rFonts w:ascii="Arial" w:hAnsi="Arial" w:cs="Arial"/>
                <w:sz w:val="16"/>
                <w:szCs w:val="16"/>
                <w:lang w:val="de-DE" w:eastAsia="de-DE" w:bidi="ar-SA"/>
              </w:rPr>
            </w:pPr>
            <w:r>
              <w:rPr>
                <w:rFonts w:ascii="Arial" w:hAnsi="Arial" w:cs="Arial"/>
                <w:sz w:val="16"/>
                <w:szCs w:val="16"/>
                <w:lang w:val="de-DE" w:eastAsia="de-DE" w:bidi="ar-SA"/>
              </w:rPr>
              <w:t>1</w:t>
            </w:r>
          </w:p>
        </w:tc>
        <w:tc>
          <w:tcPr>
            <w:tcW w:w="3236"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713221">
            <w:pPr>
              <w:widowControl/>
              <w:spacing w:before="120"/>
              <w:jc w:val="both"/>
              <w:rPr>
                <w:rFonts w:ascii="Arial" w:hAnsi="Arial" w:cs="Arial"/>
                <w:sz w:val="16"/>
                <w:szCs w:val="16"/>
                <w:lang w:val="de-DE" w:eastAsia="de-DE" w:bidi="ar-SA"/>
              </w:rPr>
            </w:pPr>
            <w:r>
              <w:rPr>
                <w:rFonts w:ascii="Arial" w:hAnsi="Arial" w:cs="Arial"/>
                <w:sz w:val="16"/>
                <w:szCs w:val="16"/>
                <w:lang w:val="de-DE" w:eastAsia="de-DE" w:bidi="ar-SA"/>
              </w:rPr>
              <w:t xml:space="preserve">Das Dokument „Anforderungen(XYZ)“ (also </w:t>
            </w:r>
            <w:r>
              <w:rPr>
                <w:rFonts w:ascii="Arial" w:hAnsi="Arial" w:cs="Arial"/>
                <w:sz w:val="16"/>
                <w:szCs w:val="16"/>
                <w:u w:val="single"/>
                <w:lang w:val="de-DE" w:eastAsia="de-DE" w:bidi="ar-SA"/>
              </w:rPr>
              <w:t>dieses</w:t>
            </w:r>
            <w:r>
              <w:rPr>
                <w:rFonts w:ascii="Arial" w:hAnsi="Arial" w:cs="Arial"/>
                <w:sz w:val="16"/>
                <w:szCs w:val="16"/>
                <w:lang w:val="de-DE" w:eastAsia="de-DE" w:bidi="ar-SA"/>
              </w:rPr>
              <w:t xml:space="preserve"> Dokument) mit funktionalen, nicht-funktionalen Anforderungen und konzeptionellem Datenmodell.</w:t>
            </w:r>
          </w:p>
        </w:tc>
        <w:tc>
          <w:tcPr>
            <w:tcW w:w="2872"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713221">
            <w:pPr>
              <w:widowControl/>
              <w:numPr>
                <w:ilvl w:val="0"/>
                <w:numId w:val="4"/>
              </w:numPr>
              <w:spacing w:before="120"/>
              <w:ind w:left="360"/>
              <w:jc w:val="both"/>
              <w:rPr>
                <w:rFonts w:ascii="Arial" w:hAnsi="Arial" w:cs="Arial"/>
                <w:sz w:val="16"/>
                <w:szCs w:val="16"/>
                <w:lang w:val="de-DE" w:eastAsia="de-DE" w:bidi="ar-SA"/>
              </w:rPr>
            </w:pPr>
            <w:r>
              <w:rPr>
                <w:rFonts w:ascii="Arial" w:hAnsi="Arial" w:cs="Arial"/>
                <w:sz w:val="16"/>
                <w:szCs w:val="16"/>
                <w:lang w:val="de-DE" w:eastAsia="de-DE" w:bidi="ar-SA"/>
              </w:rPr>
              <w:t>Siehe Vorlage.</w:t>
            </w:r>
          </w:p>
          <w:p w:rsidR="00D9411A" w:rsidRDefault="00713221">
            <w:pPr>
              <w:widowControl/>
              <w:numPr>
                <w:ilvl w:val="0"/>
                <w:numId w:val="4"/>
              </w:numPr>
              <w:spacing w:before="120"/>
              <w:ind w:left="360"/>
              <w:jc w:val="both"/>
              <w:rPr>
                <w:rFonts w:ascii="Arial" w:hAnsi="Arial" w:cs="Arial"/>
                <w:sz w:val="16"/>
                <w:szCs w:val="16"/>
                <w:lang w:val="de-DE" w:eastAsia="de-DE" w:bidi="ar-SA"/>
              </w:rPr>
            </w:pPr>
            <w:r>
              <w:rPr>
                <w:rFonts w:ascii="Arial" w:hAnsi="Arial" w:cs="Arial"/>
                <w:sz w:val="16"/>
                <w:szCs w:val="16"/>
                <w:lang w:val="de-DE" w:eastAsia="de-DE" w:bidi="ar-SA"/>
              </w:rPr>
              <w:t>Wird bei Projektbeginn mit einer Überblick gebenden Systembeschreibung an das Team ausgegeben. Das Dokument ist vom Team weiterzuführen und wieder abzugeben.</w:t>
            </w:r>
          </w:p>
        </w:tc>
        <w:tc>
          <w:tcPr>
            <w:tcW w:w="2618"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713221">
            <w:pPr>
              <w:widowControl/>
              <w:numPr>
                <w:ilvl w:val="0"/>
                <w:numId w:val="2"/>
              </w:numPr>
              <w:spacing w:before="120"/>
              <w:ind w:left="360"/>
              <w:jc w:val="both"/>
              <w:rPr>
                <w:rFonts w:ascii="Arial" w:hAnsi="Arial" w:cs="Arial"/>
                <w:sz w:val="16"/>
                <w:szCs w:val="16"/>
                <w:lang w:val="de-DE" w:eastAsia="de-DE" w:bidi="ar-SA"/>
              </w:rPr>
            </w:pPr>
            <w:r>
              <w:rPr>
                <w:rFonts w:ascii="Arial" w:hAnsi="Arial" w:cs="Arial"/>
                <w:sz w:val="16"/>
                <w:szCs w:val="16"/>
                <w:lang w:val="de-DE" w:eastAsia="de-DE" w:bidi="ar-SA"/>
              </w:rPr>
              <w:t xml:space="preserve">Bitte auf Abgabetermin </w:t>
            </w:r>
            <w:r>
              <w:rPr>
                <w:rFonts w:ascii="Arial" w:hAnsi="Arial" w:cs="Arial"/>
                <w:sz w:val="16"/>
                <w:szCs w:val="16"/>
                <w:u w:val="single"/>
                <w:lang w:val="de-DE" w:eastAsia="de-DE" w:bidi="ar-SA"/>
              </w:rPr>
              <w:t>während</w:t>
            </w:r>
            <w:r>
              <w:rPr>
                <w:rFonts w:ascii="Arial" w:hAnsi="Arial" w:cs="Arial"/>
                <w:sz w:val="16"/>
                <w:szCs w:val="16"/>
                <w:lang w:val="de-DE" w:eastAsia="de-DE" w:bidi="ar-SA"/>
              </w:rPr>
              <w:t xml:space="preserve"> des Semesters achten (s. Projektkalender).</w:t>
            </w:r>
          </w:p>
          <w:p w:rsidR="00D9411A" w:rsidRDefault="00713221">
            <w:pPr>
              <w:widowControl/>
              <w:numPr>
                <w:ilvl w:val="0"/>
                <w:numId w:val="2"/>
              </w:numPr>
              <w:spacing w:before="120"/>
              <w:ind w:left="360"/>
              <w:jc w:val="both"/>
              <w:rPr>
                <w:rFonts w:ascii="Arial" w:hAnsi="Arial" w:cs="Arial"/>
                <w:sz w:val="16"/>
                <w:szCs w:val="16"/>
                <w:lang w:val="de-DE" w:eastAsia="de-DE" w:bidi="ar-SA"/>
              </w:rPr>
            </w:pPr>
            <w:r>
              <w:rPr>
                <w:rFonts w:ascii="Arial" w:hAnsi="Arial" w:cs="Arial"/>
                <w:sz w:val="16"/>
                <w:szCs w:val="16"/>
                <w:lang w:val="de-DE" w:eastAsia="de-DE" w:bidi="ar-SA"/>
              </w:rPr>
              <w:t>Rechtzeitig vor Abgabe auf Qualitätssicherung achten (Review)</w:t>
            </w:r>
          </w:p>
          <w:p w:rsidR="00D9411A" w:rsidRDefault="00713221">
            <w:pPr>
              <w:widowControl/>
              <w:numPr>
                <w:ilvl w:val="0"/>
                <w:numId w:val="2"/>
              </w:numPr>
              <w:spacing w:before="120"/>
              <w:ind w:left="360"/>
              <w:jc w:val="both"/>
              <w:rPr>
                <w:rFonts w:ascii="Arial" w:hAnsi="Arial" w:cs="Arial"/>
                <w:sz w:val="16"/>
                <w:szCs w:val="16"/>
                <w:lang w:val="de-DE" w:eastAsia="de-DE" w:bidi="ar-SA"/>
              </w:rPr>
            </w:pPr>
            <w:r>
              <w:rPr>
                <w:rFonts w:ascii="Arial" w:hAnsi="Arial" w:cs="Arial"/>
                <w:sz w:val="16"/>
                <w:szCs w:val="16"/>
                <w:lang w:val="de-DE" w:eastAsia="de-DE" w:bidi="ar-SA"/>
              </w:rPr>
              <w:t>Die Dokumentation ist für die Weiterentwicklung in künftigen SW-Projekten besonders wichtig (Qualität!)</w:t>
            </w:r>
          </w:p>
        </w:tc>
      </w:tr>
      <w:tr w:rsidR="00D9411A">
        <w:tc>
          <w:tcPr>
            <w:tcW w:w="9639" w:type="dxa"/>
            <w:gridSpan w:val="4"/>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D9411A" w:rsidRDefault="00713221">
            <w:pPr>
              <w:widowControl/>
              <w:spacing w:before="120"/>
              <w:jc w:val="both"/>
              <w:rPr>
                <w:rFonts w:ascii="Arial" w:hAnsi="Arial" w:cs="Arial"/>
                <w:b/>
                <w:sz w:val="16"/>
                <w:szCs w:val="16"/>
                <w:lang w:val="de-DE" w:eastAsia="de-DE" w:bidi="ar-SA"/>
              </w:rPr>
            </w:pPr>
            <w:r>
              <w:rPr>
                <w:rFonts w:ascii="Arial" w:hAnsi="Arial" w:cs="Arial"/>
                <w:b/>
                <w:sz w:val="16"/>
                <w:szCs w:val="16"/>
                <w:lang w:val="de-DE" w:eastAsia="de-DE" w:bidi="ar-SA"/>
              </w:rPr>
              <w:t>Dokumentation des Systementwurfs</w:t>
            </w:r>
          </w:p>
        </w:tc>
      </w:tr>
      <w:tr w:rsidR="00D9411A" w:rsidRPr="002122B4">
        <w:tc>
          <w:tcPr>
            <w:tcW w:w="913"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713221">
            <w:pPr>
              <w:widowControl/>
              <w:spacing w:before="120"/>
              <w:jc w:val="both"/>
              <w:rPr>
                <w:rFonts w:ascii="Arial" w:hAnsi="Arial" w:cs="Arial"/>
                <w:sz w:val="16"/>
                <w:szCs w:val="16"/>
                <w:lang w:val="de-DE" w:eastAsia="de-DE" w:bidi="ar-SA"/>
              </w:rPr>
            </w:pPr>
            <w:r>
              <w:rPr>
                <w:rFonts w:ascii="Arial" w:hAnsi="Arial" w:cs="Arial"/>
                <w:sz w:val="16"/>
                <w:szCs w:val="16"/>
                <w:lang w:val="de-DE" w:eastAsia="de-DE" w:bidi="ar-SA"/>
              </w:rPr>
              <w:t>2</w:t>
            </w:r>
          </w:p>
        </w:tc>
        <w:tc>
          <w:tcPr>
            <w:tcW w:w="3236"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713221">
            <w:pPr>
              <w:widowControl/>
              <w:spacing w:before="120"/>
              <w:jc w:val="both"/>
              <w:rPr>
                <w:rFonts w:ascii="Arial" w:hAnsi="Arial" w:cs="Arial"/>
                <w:sz w:val="16"/>
                <w:szCs w:val="16"/>
                <w:lang w:val="de-DE" w:eastAsia="de-DE" w:bidi="ar-SA"/>
              </w:rPr>
            </w:pPr>
            <w:r>
              <w:rPr>
                <w:rFonts w:ascii="Arial" w:hAnsi="Arial" w:cs="Arial"/>
                <w:sz w:val="16"/>
                <w:szCs w:val="16"/>
                <w:lang w:val="de-DE" w:eastAsia="de-DE" w:bidi="ar-SA"/>
              </w:rPr>
              <w:t>Das Dokument „Systementwurf(XYZ)“.</w:t>
            </w:r>
          </w:p>
        </w:tc>
        <w:tc>
          <w:tcPr>
            <w:tcW w:w="2872"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713221">
            <w:pPr>
              <w:widowControl/>
              <w:numPr>
                <w:ilvl w:val="0"/>
                <w:numId w:val="5"/>
              </w:numPr>
              <w:spacing w:before="120"/>
              <w:ind w:left="360"/>
              <w:jc w:val="both"/>
              <w:rPr>
                <w:rFonts w:ascii="Arial" w:hAnsi="Arial" w:cs="Arial"/>
                <w:sz w:val="16"/>
                <w:szCs w:val="16"/>
                <w:lang w:val="de-DE" w:eastAsia="de-DE" w:bidi="ar-SA"/>
              </w:rPr>
            </w:pPr>
            <w:r>
              <w:rPr>
                <w:rFonts w:ascii="Arial" w:hAnsi="Arial" w:cs="Arial"/>
                <w:sz w:val="16"/>
                <w:szCs w:val="16"/>
                <w:lang w:val="de-DE" w:eastAsia="de-DE" w:bidi="ar-SA"/>
              </w:rPr>
              <w:t>Siehe Vorlage.</w:t>
            </w:r>
          </w:p>
        </w:tc>
        <w:tc>
          <w:tcPr>
            <w:tcW w:w="2618"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713221">
            <w:pPr>
              <w:widowControl/>
              <w:numPr>
                <w:ilvl w:val="0"/>
                <w:numId w:val="3"/>
              </w:numPr>
              <w:spacing w:before="120"/>
              <w:ind w:left="360"/>
              <w:jc w:val="both"/>
              <w:rPr>
                <w:rFonts w:ascii="Arial" w:hAnsi="Arial" w:cs="Arial"/>
                <w:sz w:val="16"/>
                <w:szCs w:val="16"/>
                <w:lang w:val="de-DE" w:eastAsia="de-DE" w:bidi="ar-SA"/>
              </w:rPr>
            </w:pPr>
            <w:r>
              <w:rPr>
                <w:rFonts w:ascii="Arial" w:hAnsi="Arial" w:cs="Arial"/>
                <w:sz w:val="16"/>
                <w:szCs w:val="16"/>
                <w:lang w:val="de-DE" w:eastAsia="de-DE" w:bidi="ar-SA"/>
              </w:rPr>
              <w:t xml:space="preserve">Bitte auf Abgabetermin </w:t>
            </w:r>
            <w:r>
              <w:rPr>
                <w:rFonts w:ascii="Arial" w:hAnsi="Arial" w:cs="Arial"/>
                <w:sz w:val="16"/>
                <w:szCs w:val="16"/>
                <w:u w:val="single"/>
                <w:lang w:val="de-DE" w:eastAsia="de-DE" w:bidi="ar-SA"/>
              </w:rPr>
              <w:t>während</w:t>
            </w:r>
            <w:r>
              <w:rPr>
                <w:rFonts w:ascii="Arial" w:hAnsi="Arial" w:cs="Arial"/>
                <w:sz w:val="16"/>
                <w:szCs w:val="16"/>
                <w:lang w:val="de-DE" w:eastAsia="de-DE" w:bidi="ar-SA"/>
              </w:rPr>
              <w:t xml:space="preserve"> des Semesters achten (s. Projektkalender)</w:t>
            </w:r>
          </w:p>
          <w:p w:rsidR="00D9411A" w:rsidRDefault="00713221">
            <w:pPr>
              <w:widowControl/>
              <w:numPr>
                <w:ilvl w:val="0"/>
                <w:numId w:val="3"/>
              </w:numPr>
              <w:spacing w:before="120"/>
              <w:ind w:left="360"/>
              <w:jc w:val="both"/>
              <w:rPr>
                <w:rFonts w:ascii="Arial" w:hAnsi="Arial" w:cs="Arial"/>
                <w:sz w:val="16"/>
                <w:szCs w:val="16"/>
                <w:lang w:val="de-DE" w:eastAsia="de-DE" w:bidi="ar-SA"/>
              </w:rPr>
            </w:pPr>
            <w:r>
              <w:rPr>
                <w:rFonts w:ascii="Arial" w:hAnsi="Arial" w:cs="Arial"/>
                <w:sz w:val="16"/>
                <w:szCs w:val="16"/>
                <w:lang w:val="de-DE" w:eastAsia="de-DE" w:bidi="ar-SA"/>
              </w:rPr>
              <w:t>Rechtzeitig vor Abgabe auf Qualitätssicherung achten (Review)</w:t>
            </w:r>
          </w:p>
          <w:p w:rsidR="00D9411A" w:rsidRDefault="00713221">
            <w:pPr>
              <w:widowControl/>
              <w:numPr>
                <w:ilvl w:val="0"/>
                <w:numId w:val="3"/>
              </w:numPr>
              <w:spacing w:before="120"/>
              <w:ind w:left="360"/>
              <w:jc w:val="both"/>
              <w:rPr>
                <w:rFonts w:ascii="Arial" w:hAnsi="Arial" w:cs="Arial"/>
                <w:sz w:val="16"/>
                <w:szCs w:val="16"/>
                <w:lang w:val="de-DE" w:eastAsia="de-DE" w:bidi="ar-SA"/>
              </w:rPr>
            </w:pPr>
            <w:r>
              <w:rPr>
                <w:rFonts w:ascii="Arial" w:hAnsi="Arial" w:cs="Arial"/>
                <w:sz w:val="16"/>
                <w:szCs w:val="16"/>
                <w:lang w:val="de-DE" w:eastAsia="de-DE" w:bidi="ar-SA"/>
              </w:rPr>
              <w:t>Die Dokumentation ist für die Weiterentwicklung in künftigen SW-Projekten besonders wichtig (Qualität!)</w:t>
            </w:r>
          </w:p>
        </w:tc>
      </w:tr>
      <w:tr w:rsidR="00D9411A">
        <w:tc>
          <w:tcPr>
            <w:tcW w:w="9639" w:type="dxa"/>
            <w:gridSpan w:val="4"/>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D9411A" w:rsidRDefault="00713221">
            <w:pPr>
              <w:widowControl/>
              <w:spacing w:before="120"/>
              <w:jc w:val="both"/>
              <w:rPr>
                <w:rFonts w:ascii="Arial" w:hAnsi="Arial" w:cs="Arial"/>
                <w:b/>
                <w:sz w:val="16"/>
                <w:szCs w:val="16"/>
                <w:lang w:val="de-DE" w:eastAsia="de-DE" w:bidi="ar-SA"/>
              </w:rPr>
            </w:pPr>
            <w:r>
              <w:rPr>
                <w:rFonts w:ascii="Arial" w:hAnsi="Arial" w:cs="Arial"/>
                <w:b/>
                <w:sz w:val="16"/>
                <w:szCs w:val="16"/>
                <w:lang w:val="de-DE" w:eastAsia="de-DE" w:bidi="ar-SA"/>
              </w:rPr>
              <w:t>Implementierung</w:t>
            </w:r>
          </w:p>
        </w:tc>
      </w:tr>
      <w:tr w:rsidR="00D9411A" w:rsidRPr="002122B4">
        <w:tc>
          <w:tcPr>
            <w:tcW w:w="913"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713221">
            <w:pPr>
              <w:widowControl/>
              <w:spacing w:before="120"/>
              <w:jc w:val="both"/>
              <w:rPr>
                <w:rFonts w:ascii="Arial" w:hAnsi="Arial" w:cs="Arial"/>
                <w:sz w:val="16"/>
                <w:szCs w:val="16"/>
                <w:lang w:val="de-DE" w:eastAsia="de-DE" w:bidi="ar-SA"/>
              </w:rPr>
            </w:pPr>
            <w:r>
              <w:rPr>
                <w:rFonts w:ascii="Arial" w:hAnsi="Arial" w:cs="Arial"/>
                <w:sz w:val="16"/>
                <w:szCs w:val="16"/>
                <w:lang w:val="de-DE" w:eastAsia="de-DE" w:bidi="ar-SA"/>
              </w:rPr>
              <w:t>3</w:t>
            </w:r>
          </w:p>
        </w:tc>
        <w:tc>
          <w:tcPr>
            <w:tcW w:w="3236"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713221">
            <w:pPr>
              <w:widowControl/>
              <w:spacing w:before="120"/>
              <w:jc w:val="both"/>
              <w:rPr>
                <w:rFonts w:ascii="Arial" w:hAnsi="Arial" w:cs="Arial"/>
                <w:sz w:val="16"/>
                <w:szCs w:val="16"/>
                <w:lang w:val="de-DE" w:eastAsia="de-DE" w:bidi="ar-SA"/>
              </w:rPr>
            </w:pPr>
            <w:r>
              <w:rPr>
                <w:rFonts w:ascii="Arial" w:hAnsi="Arial" w:cs="Arial"/>
                <w:sz w:val="16"/>
                <w:szCs w:val="16"/>
                <w:lang w:val="de-DE" w:eastAsia="de-DE" w:bidi="ar-SA"/>
              </w:rPr>
              <w:t>Lauffähiger und getesteter Quellcode (incl. Entwicklerdokumentation)</w:t>
            </w:r>
          </w:p>
        </w:tc>
        <w:tc>
          <w:tcPr>
            <w:tcW w:w="2872"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widowControl/>
              <w:spacing w:before="120"/>
              <w:jc w:val="both"/>
              <w:rPr>
                <w:rFonts w:ascii="Arial" w:hAnsi="Arial" w:cs="Arial"/>
                <w:sz w:val="16"/>
                <w:szCs w:val="16"/>
                <w:lang w:val="de-DE" w:eastAsia="de-DE" w:bidi="ar-SA"/>
              </w:rPr>
            </w:pPr>
          </w:p>
        </w:tc>
        <w:tc>
          <w:tcPr>
            <w:tcW w:w="2618"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713221">
            <w:pPr>
              <w:widowControl/>
              <w:spacing w:before="120"/>
              <w:jc w:val="both"/>
              <w:rPr>
                <w:rFonts w:ascii="Arial" w:hAnsi="Arial" w:cs="Arial"/>
                <w:sz w:val="16"/>
                <w:szCs w:val="16"/>
                <w:lang w:val="de-DE" w:eastAsia="de-DE" w:bidi="ar-SA"/>
              </w:rPr>
            </w:pPr>
            <w:r>
              <w:rPr>
                <w:rFonts w:ascii="Arial" w:hAnsi="Arial" w:cs="Arial"/>
                <w:sz w:val="16"/>
                <w:szCs w:val="16"/>
                <w:lang w:val="de-DE" w:eastAsia="de-DE" w:bidi="ar-SA"/>
              </w:rPr>
              <w:t>Abgabe am Semesterende</w:t>
            </w:r>
          </w:p>
          <w:p w:rsidR="00D9411A" w:rsidRDefault="00713221">
            <w:pPr>
              <w:widowControl/>
              <w:numPr>
                <w:ilvl w:val="0"/>
                <w:numId w:val="7"/>
              </w:numPr>
              <w:spacing w:before="120"/>
              <w:ind w:left="360"/>
              <w:jc w:val="both"/>
              <w:rPr>
                <w:rFonts w:ascii="Arial" w:hAnsi="Arial" w:cs="Arial"/>
                <w:sz w:val="16"/>
                <w:szCs w:val="16"/>
                <w:lang w:val="de-DE" w:eastAsia="de-DE" w:bidi="ar-SA"/>
              </w:rPr>
            </w:pPr>
            <w:r>
              <w:rPr>
                <w:rFonts w:ascii="Arial" w:hAnsi="Arial" w:cs="Arial"/>
                <w:sz w:val="16"/>
                <w:szCs w:val="16"/>
                <w:lang w:val="de-DE" w:eastAsia="de-DE" w:bidi="ar-SA"/>
              </w:rPr>
              <w:t>Die Dokumentation ist für die Weiterentwicklung in künftigen SW-Projekten besonders wichtig (Qualität!)</w:t>
            </w:r>
          </w:p>
        </w:tc>
      </w:tr>
      <w:tr w:rsidR="00D9411A">
        <w:tc>
          <w:tcPr>
            <w:tcW w:w="9639" w:type="dxa"/>
            <w:gridSpan w:val="4"/>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D9411A" w:rsidRDefault="00713221">
            <w:pPr>
              <w:widowControl/>
              <w:spacing w:before="120"/>
              <w:jc w:val="both"/>
              <w:rPr>
                <w:rFonts w:ascii="Arial" w:hAnsi="Arial" w:cs="Arial"/>
                <w:b/>
                <w:sz w:val="16"/>
                <w:szCs w:val="16"/>
                <w:lang w:val="de-DE" w:eastAsia="de-DE" w:bidi="ar-SA"/>
              </w:rPr>
            </w:pPr>
            <w:r>
              <w:rPr>
                <w:rFonts w:ascii="Arial" w:hAnsi="Arial" w:cs="Arial"/>
                <w:b/>
                <w:sz w:val="16"/>
                <w:szCs w:val="16"/>
                <w:lang w:val="de-DE" w:eastAsia="de-DE" w:bidi="ar-SA"/>
              </w:rPr>
              <w:t>Test</w:t>
            </w:r>
          </w:p>
        </w:tc>
      </w:tr>
      <w:tr w:rsidR="00D9411A" w:rsidRPr="002122B4">
        <w:tc>
          <w:tcPr>
            <w:tcW w:w="913"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713221">
            <w:pPr>
              <w:widowControl/>
              <w:spacing w:before="120"/>
              <w:jc w:val="both"/>
              <w:rPr>
                <w:rFonts w:ascii="Arial" w:hAnsi="Arial" w:cs="Arial"/>
                <w:sz w:val="16"/>
                <w:szCs w:val="16"/>
                <w:lang w:val="de-DE" w:eastAsia="de-DE" w:bidi="ar-SA"/>
              </w:rPr>
            </w:pPr>
            <w:r>
              <w:rPr>
                <w:rFonts w:ascii="Arial" w:hAnsi="Arial" w:cs="Arial"/>
                <w:sz w:val="16"/>
                <w:szCs w:val="16"/>
                <w:lang w:val="de-DE" w:eastAsia="de-DE" w:bidi="ar-SA"/>
              </w:rPr>
              <w:t>4</w:t>
            </w:r>
          </w:p>
        </w:tc>
        <w:tc>
          <w:tcPr>
            <w:tcW w:w="3236"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713221">
            <w:pPr>
              <w:widowControl/>
              <w:spacing w:before="120"/>
              <w:jc w:val="both"/>
              <w:rPr>
                <w:rFonts w:ascii="Arial" w:hAnsi="Arial" w:cs="Arial"/>
                <w:sz w:val="16"/>
                <w:szCs w:val="16"/>
                <w:lang w:val="de-DE" w:eastAsia="de-DE" w:bidi="ar-SA"/>
              </w:rPr>
            </w:pPr>
            <w:r>
              <w:rPr>
                <w:rFonts w:ascii="Arial" w:hAnsi="Arial" w:cs="Arial"/>
                <w:sz w:val="16"/>
                <w:szCs w:val="16"/>
                <w:lang w:val="de-DE" w:eastAsia="de-DE" w:bidi="ar-SA"/>
              </w:rPr>
              <w:t>Testspezifikation Systemtest</w:t>
            </w:r>
          </w:p>
        </w:tc>
        <w:tc>
          <w:tcPr>
            <w:tcW w:w="2872"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713221">
            <w:pPr>
              <w:widowControl/>
              <w:numPr>
                <w:ilvl w:val="0"/>
                <w:numId w:val="6"/>
              </w:numPr>
              <w:spacing w:before="120"/>
              <w:ind w:left="360"/>
              <w:jc w:val="both"/>
              <w:rPr>
                <w:rFonts w:ascii="Arial" w:hAnsi="Arial" w:cs="Arial"/>
                <w:sz w:val="16"/>
                <w:szCs w:val="16"/>
                <w:lang w:val="de-DE" w:eastAsia="de-DE" w:bidi="ar-SA"/>
              </w:rPr>
            </w:pPr>
            <w:r>
              <w:rPr>
                <w:rFonts w:ascii="Arial" w:hAnsi="Arial" w:cs="Arial"/>
                <w:sz w:val="16"/>
                <w:szCs w:val="16"/>
                <w:lang w:val="de-DE" w:eastAsia="de-DE" w:bidi="ar-SA"/>
              </w:rPr>
              <w:t>Siehe Vorlage</w:t>
            </w:r>
          </w:p>
        </w:tc>
        <w:tc>
          <w:tcPr>
            <w:tcW w:w="2618"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713221">
            <w:pPr>
              <w:widowControl/>
              <w:numPr>
                <w:ilvl w:val="0"/>
                <w:numId w:val="6"/>
              </w:numPr>
              <w:spacing w:before="120"/>
              <w:ind w:left="360"/>
              <w:jc w:val="both"/>
              <w:rPr>
                <w:rFonts w:ascii="Arial" w:hAnsi="Arial" w:cs="Arial"/>
                <w:sz w:val="16"/>
                <w:szCs w:val="16"/>
                <w:lang w:val="de-DE" w:eastAsia="de-DE" w:bidi="ar-SA"/>
              </w:rPr>
            </w:pPr>
            <w:r>
              <w:rPr>
                <w:rFonts w:ascii="Arial" w:hAnsi="Arial" w:cs="Arial"/>
                <w:sz w:val="16"/>
                <w:szCs w:val="16"/>
                <w:lang w:val="de-DE" w:eastAsia="de-DE" w:bidi="ar-SA"/>
              </w:rPr>
              <w:t xml:space="preserve">Endgültige Abgabe am Semesterende; zur Vorbereitung des Abnahmetests ist die Aufstellung der in den Abnahmetest einbezogenen Testfälle </w:t>
            </w:r>
            <w:r>
              <w:rPr>
                <w:rFonts w:ascii="Arial" w:hAnsi="Arial" w:cs="Arial"/>
                <w:sz w:val="16"/>
                <w:szCs w:val="16"/>
                <w:u w:val="single"/>
                <w:lang w:val="de-DE" w:eastAsia="de-DE" w:bidi="ar-SA"/>
              </w:rPr>
              <w:t>früher</w:t>
            </w:r>
            <w:r>
              <w:rPr>
                <w:rFonts w:ascii="Arial" w:hAnsi="Arial" w:cs="Arial"/>
                <w:sz w:val="16"/>
                <w:szCs w:val="16"/>
                <w:lang w:val="de-DE" w:eastAsia="de-DE" w:bidi="ar-SA"/>
              </w:rPr>
              <w:t xml:space="preserve"> vorzulegen (Termin im Projektkalender)</w:t>
            </w:r>
          </w:p>
        </w:tc>
      </w:tr>
      <w:tr w:rsidR="00D9411A">
        <w:tc>
          <w:tcPr>
            <w:tcW w:w="913"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713221">
            <w:pPr>
              <w:widowControl/>
              <w:spacing w:before="120"/>
              <w:jc w:val="both"/>
              <w:rPr>
                <w:rFonts w:ascii="Arial" w:hAnsi="Arial" w:cs="Arial"/>
                <w:sz w:val="16"/>
                <w:szCs w:val="16"/>
                <w:lang w:val="de-DE" w:eastAsia="de-DE" w:bidi="ar-SA"/>
              </w:rPr>
            </w:pPr>
            <w:r>
              <w:rPr>
                <w:rFonts w:ascii="Arial" w:hAnsi="Arial" w:cs="Arial"/>
                <w:sz w:val="16"/>
                <w:szCs w:val="16"/>
                <w:lang w:val="de-DE" w:eastAsia="de-DE" w:bidi="ar-SA"/>
              </w:rPr>
              <w:t>5</w:t>
            </w:r>
          </w:p>
        </w:tc>
        <w:tc>
          <w:tcPr>
            <w:tcW w:w="3236"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713221">
            <w:pPr>
              <w:widowControl/>
              <w:spacing w:before="120"/>
              <w:jc w:val="both"/>
              <w:rPr>
                <w:rFonts w:ascii="Arial" w:hAnsi="Arial" w:cs="Arial"/>
                <w:sz w:val="16"/>
                <w:szCs w:val="16"/>
                <w:lang w:val="de-DE" w:eastAsia="de-DE" w:bidi="ar-SA"/>
              </w:rPr>
            </w:pPr>
            <w:r>
              <w:rPr>
                <w:rFonts w:ascii="Arial" w:hAnsi="Arial" w:cs="Arial"/>
                <w:sz w:val="16"/>
                <w:szCs w:val="16"/>
                <w:lang w:val="de-DE" w:eastAsia="de-DE" w:bidi="ar-SA"/>
              </w:rPr>
              <w:t>Testprotokoll Systemtest</w:t>
            </w:r>
          </w:p>
        </w:tc>
        <w:tc>
          <w:tcPr>
            <w:tcW w:w="2872"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713221">
            <w:pPr>
              <w:widowControl/>
              <w:numPr>
                <w:ilvl w:val="0"/>
                <w:numId w:val="6"/>
              </w:numPr>
              <w:spacing w:before="120"/>
              <w:ind w:left="360"/>
              <w:jc w:val="both"/>
              <w:rPr>
                <w:rFonts w:ascii="Arial" w:hAnsi="Arial" w:cs="Arial"/>
                <w:sz w:val="16"/>
                <w:szCs w:val="16"/>
                <w:lang w:val="de-DE" w:eastAsia="de-DE" w:bidi="ar-SA"/>
              </w:rPr>
            </w:pPr>
            <w:r>
              <w:rPr>
                <w:rFonts w:ascii="Arial" w:hAnsi="Arial" w:cs="Arial"/>
                <w:sz w:val="16"/>
                <w:szCs w:val="16"/>
                <w:lang w:val="de-DE" w:eastAsia="de-DE" w:bidi="ar-SA"/>
              </w:rPr>
              <w:t>Siehe Vorlage</w:t>
            </w:r>
          </w:p>
        </w:tc>
        <w:tc>
          <w:tcPr>
            <w:tcW w:w="2618"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713221">
            <w:pPr>
              <w:widowControl/>
              <w:numPr>
                <w:ilvl w:val="0"/>
                <w:numId w:val="6"/>
              </w:numPr>
              <w:spacing w:before="120"/>
              <w:ind w:left="360"/>
              <w:jc w:val="both"/>
              <w:rPr>
                <w:rFonts w:ascii="Arial" w:hAnsi="Arial" w:cs="Arial"/>
                <w:sz w:val="16"/>
                <w:szCs w:val="16"/>
                <w:lang w:val="de-DE" w:eastAsia="de-DE" w:bidi="ar-SA"/>
              </w:rPr>
            </w:pPr>
            <w:r>
              <w:rPr>
                <w:rFonts w:ascii="Arial" w:hAnsi="Arial" w:cs="Arial"/>
                <w:sz w:val="16"/>
                <w:szCs w:val="16"/>
                <w:lang w:val="de-DE" w:eastAsia="de-DE" w:bidi="ar-SA"/>
              </w:rPr>
              <w:t>Abgabe am Semesterende</w:t>
            </w:r>
          </w:p>
        </w:tc>
      </w:tr>
    </w:tbl>
    <w:p w:rsidR="00D9411A" w:rsidRDefault="00D9411A">
      <w:pPr>
        <w:widowControl/>
        <w:spacing w:before="120"/>
        <w:jc w:val="both"/>
        <w:rPr>
          <w:rFonts w:ascii="Times New Roman" w:hAnsi="Times New Roman" w:cs="Sendnya"/>
          <w:lang w:val="de-DE" w:eastAsia="de-DE" w:bidi="ar-SA"/>
        </w:rPr>
      </w:pPr>
    </w:p>
    <w:p w:rsidR="00D9411A" w:rsidRDefault="00713221" w:rsidP="00713221">
      <w:pPr>
        <w:pStyle w:val="berschrift1"/>
        <w:numPr>
          <w:ilvl w:val="0"/>
          <w:numId w:val="1"/>
        </w:numPr>
        <w:spacing w:before="120"/>
        <w:ind w:left="0" w:firstLine="0"/>
        <w:jc w:val="both"/>
      </w:pPr>
      <w:bookmarkStart w:id="67" w:name="_Toc107993685"/>
      <w:r>
        <w:t xml:space="preserve">  </w:t>
      </w:r>
      <w:bookmarkStart w:id="68" w:name="_Toc382574162"/>
      <w:bookmarkEnd w:id="66"/>
      <w:bookmarkEnd w:id="67"/>
      <w:bookmarkEnd w:id="68"/>
      <w:r>
        <w:t>Abnahmekriterien</w:t>
      </w:r>
    </w:p>
    <w:p w:rsidR="00D9411A" w:rsidRDefault="00D9411A">
      <w:pPr>
        <w:widowControl/>
        <w:spacing w:before="120"/>
        <w:jc w:val="both"/>
        <w:rPr>
          <w:rFonts w:ascii="Arial" w:hAnsi="Arial" w:cs="Arial"/>
          <w:sz w:val="20"/>
          <w:szCs w:val="20"/>
          <w:lang w:val="de-DE" w:eastAsia="de-DE" w:bidi="ar-SA"/>
        </w:rPr>
      </w:pPr>
    </w:p>
    <w:p w:rsidR="00D9411A" w:rsidRDefault="00713221">
      <w:pPr>
        <w:widowControl/>
        <w:spacing w:before="120"/>
        <w:jc w:val="both"/>
        <w:rPr>
          <w:rFonts w:ascii="Arial" w:hAnsi="Arial" w:cs="Arial"/>
          <w:sz w:val="20"/>
          <w:szCs w:val="20"/>
          <w:lang w:val="de-DE" w:eastAsia="de-DE" w:bidi="ar-SA"/>
        </w:rPr>
      </w:pPr>
      <w:r>
        <w:rPr>
          <w:rFonts w:ascii="Arial" w:hAnsi="Arial" w:cs="Arial"/>
          <w:sz w:val="20"/>
          <w:szCs w:val="20"/>
          <w:lang w:val="de-DE" w:eastAsia="de-DE" w:bidi="ar-SA"/>
        </w:rPr>
        <w:t>In der Veranstaltung „Software-Projekte“ werden vom „Auftraggeber“ (in Absprache mit den Teilnehmern) rechtzeitig vor Semesterende Systemtestfälle ausgewählt, die das System dann am Tag der Abnahme ohne Beanstandung „überstehen“ muss.</w:t>
      </w:r>
    </w:p>
    <w:p w:rsidR="00D9411A" w:rsidRDefault="00D9411A">
      <w:pPr>
        <w:widowControl/>
        <w:spacing w:before="120"/>
        <w:jc w:val="both"/>
        <w:rPr>
          <w:rFonts w:ascii="Arial" w:hAnsi="Arial" w:cs="Arial"/>
          <w:sz w:val="20"/>
          <w:szCs w:val="20"/>
          <w:lang w:val="de-DE" w:eastAsia="de-DE" w:bidi="ar-SA"/>
        </w:rPr>
      </w:pPr>
    </w:p>
    <w:p w:rsidR="00D9411A" w:rsidRDefault="00713221" w:rsidP="00713221">
      <w:pPr>
        <w:pStyle w:val="berschrift1"/>
        <w:numPr>
          <w:ilvl w:val="0"/>
          <w:numId w:val="1"/>
        </w:numPr>
      </w:pPr>
      <w:r>
        <w:lastRenderedPageBreak/>
        <w:t xml:space="preserve"> </w:t>
      </w:r>
      <w:bookmarkStart w:id="69" w:name="_Toc382574163"/>
      <w:bookmarkStart w:id="70" w:name="_Toc107993686"/>
      <w:bookmarkStart w:id="71" w:name="_Toc107993582"/>
      <w:bookmarkEnd w:id="69"/>
      <w:bookmarkEnd w:id="70"/>
      <w:bookmarkEnd w:id="71"/>
      <w:r>
        <w:t>Abkürzungsverzeichnis</w:t>
      </w:r>
    </w:p>
    <w:tbl>
      <w:tblPr>
        <w:tblW w:w="0" w:type="auto"/>
        <w:tblInd w:w="-18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5" w:type="dxa"/>
          <w:right w:w="0" w:type="dxa"/>
        </w:tblCellMar>
        <w:tblLook w:val="0000"/>
      </w:tblPr>
      <w:tblGrid>
        <w:gridCol w:w="2753"/>
        <w:gridCol w:w="6355"/>
      </w:tblGrid>
      <w:tr w:rsidR="00D9411A">
        <w:tc>
          <w:tcPr>
            <w:tcW w:w="2753" w:type="dxa"/>
            <w:tcBorders>
              <w:top w:val="single" w:sz="4" w:space="0" w:color="000001"/>
              <w:left w:val="single" w:sz="4" w:space="0" w:color="000001"/>
              <w:bottom w:val="single" w:sz="4" w:space="0" w:color="000001"/>
              <w:right w:val="single" w:sz="4" w:space="0" w:color="000001"/>
            </w:tcBorders>
            <w:shd w:val="clear" w:color="auto" w:fill="CCCCCC"/>
            <w:tcMar>
              <w:left w:w="-5" w:type="dxa"/>
            </w:tcMar>
          </w:tcPr>
          <w:p w:rsidR="00D9411A" w:rsidRDefault="00713221">
            <w:pPr>
              <w:pStyle w:val="Dokumentinfos"/>
              <w:jc w:val="center"/>
            </w:pPr>
            <w:r>
              <w:t>Abkürzung</w:t>
            </w:r>
          </w:p>
        </w:tc>
        <w:tc>
          <w:tcPr>
            <w:tcW w:w="6355" w:type="dxa"/>
            <w:tcBorders>
              <w:top w:val="single" w:sz="4" w:space="0" w:color="000001"/>
              <w:left w:val="single" w:sz="4" w:space="0" w:color="000001"/>
              <w:bottom w:val="single" w:sz="4" w:space="0" w:color="000001"/>
              <w:right w:val="single" w:sz="4" w:space="0" w:color="000001"/>
            </w:tcBorders>
            <w:shd w:val="clear" w:color="auto" w:fill="CCCCCC"/>
            <w:tcMar>
              <w:left w:w="-5" w:type="dxa"/>
            </w:tcMar>
          </w:tcPr>
          <w:p w:rsidR="00D9411A" w:rsidRDefault="00713221">
            <w:pPr>
              <w:pStyle w:val="Dokumentinfos"/>
              <w:jc w:val="center"/>
            </w:pPr>
            <w:r>
              <w:t>Erklärung</w:t>
            </w:r>
          </w:p>
        </w:tc>
      </w:tr>
      <w:tr w:rsidR="00D9411A">
        <w:tc>
          <w:tcPr>
            <w:tcW w:w="2753"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pStyle w:val="Dokumentinfos"/>
              <w:jc w:val="center"/>
            </w:pPr>
          </w:p>
        </w:tc>
        <w:tc>
          <w:tcPr>
            <w:tcW w:w="6355"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D9411A" w:rsidRDefault="00D9411A">
            <w:pPr>
              <w:pStyle w:val="Dokumentinfos"/>
              <w:jc w:val="center"/>
            </w:pPr>
          </w:p>
        </w:tc>
      </w:tr>
    </w:tbl>
    <w:p w:rsidR="00D9411A" w:rsidRDefault="00D9411A">
      <w:pPr>
        <w:widowControl/>
        <w:jc w:val="both"/>
        <w:rPr>
          <w:rFonts w:ascii="Arial" w:hAnsi="Arial" w:cs="Arial"/>
          <w:lang w:val="de-DE" w:eastAsia="de-DE" w:bidi="ar-SA"/>
        </w:rPr>
      </w:pPr>
    </w:p>
    <w:p w:rsidR="00D9411A" w:rsidRDefault="00713221" w:rsidP="00713221">
      <w:pPr>
        <w:pStyle w:val="berschrift1"/>
        <w:numPr>
          <w:ilvl w:val="0"/>
          <w:numId w:val="1"/>
        </w:numPr>
        <w:ind w:left="0" w:firstLine="0"/>
        <w:jc w:val="both"/>
      </w:pPr>
      <w:bookmarkStart w:id="72" w:name="_Toc382574164"/>
      <w:bookmarkStart w:id="73" w:name="_Toc107993687"/>
      <w:bookmarkStart w:id="74" w:name="_Toc107993583"/>
      <w:bookmarkEnd w:id="72"/>
      <w:bookmarkEnd w:id="73"/>
      <w:bookmarkEnd w:id="74"/>
      <w:r>
        <w:t>Literaturverzeichnis</w:t>
      </w:r>
    </w:p>
    <w:p w:rsidR="00D9411A" w:rsidRDefault="00D9411A">
      <w:pPr>
        <w:widowControl/>
        <w:jc w:val="both"/>
        <w:rPr>
          <w:rFonts w:ascii="Arial" w:hAnsi="Arial" w:cs="Arial"/>
          <w:lang w:val="de-DE" w:eastAsia="de-DE" w:bidi="ar-SA"/>
        </w:rPr>
      </w:pPr>
    </w:p>
    <w:p w:rsidR="00D9411A" w:rsidRDefault="00713221">
      <w:pPr>
        <w:widowControl/>
        <w:ind w:left="360"/>
        <w:jc w:val="both"/>
        <w:rPr>
          <w:rFonts w:ascii="Arial" w:hAnsi="Arial" w:cs="Arial"/>
          <w:color w:val="000000"/>
          <w:sz w:val="20"/>
          <w:szCs w:val="20"/>
          <w:lang w:val="en-GB" w:eastAsia="de-DE" w:bidi="ar-SA"/>
        </w:rPr>
      </w:pPr>
      <w:r>
        <w:rPr>
          <w:rFonts w:ascii="Arial" w:hAnsi="Arial" w:cs="Arial"/>
          <w:b/>
          <w:color w:val="000000"/>
          <w:sz w:val="20"/>
          <w:szCs w:val="20"/>
          <w:lang w:val="en-GB" w:eastAsia="de-DE" w:bidi="ar-SA"/>
        </w:rPr>
        <w:t xml:space="preserve">[Lar] </w:t>
      </w:r>
      <w:r>
        <w:rPr>
          <w:rFonts w:ascii="Arial" w:hAnsi="Arial" w:cs="Arial"/>
          <w:color w:val="000000"/>
          <w:sz w:val="20"/>
          <w:szCs w:val="20"/>
          <w:lang w:val="en-GB" w:eastAsia="de-DE" w:bidi="ar-SA"/>
        </w:rPr>
        <w:t xml:space="preserve">Larman Craig, </w:t>
      </w:r>
      <w:r>
        <w:rPr>
          <w:rFonts w:ascii="Arial" w:hAnsi="Arial" w:cs="Arial"/>
          <w:i/>
          <w:color w:val="000000"/>
          <w:sz w:val="20"/>
          <w:szCs w:val="20"/>
          <w:lang w:val="en-GB" w:eastAsia="de-DE" w:bidi="ar-SA"/>
        </w:rPr>
        <w:t>Applying UML And Patterns. An Introduction to Object-Oriented Analysis And Design,</w:t>
      </w:r>
      <w:r>
        <w:rPr>
          <w:rFonts w:ascii="Arial" w:hAnsi="Arial" w:cs="Arial"/>
          <w:color w:val="000000"/>
          <w:sz w:val="20"/>
          <w:szCs w:val="20"/>
          <w:lang w:val="en-GB" w:eastAsia="de-DE" w:bidi="ar-SA"/>
        </w:rPr>
        <w:t xml:space="preserve"> Prentice Hall, 2</w:t>
      </w:r>
      <w:r>
        <w:rPr>
          <w:rFonts w:ascii="Arial" w:hAnsi="Arial" w:cs="Arial"/>
          <w:color w:val="000000"/>
          <w:sz w:val="20"/>
          <w:szCs w:val="20"/>
          <w:vertAlign w:val="superscript"/>
          <w:lang w:val="en-GB" w:eastAsia="de-DE" w:bidi="ar-SA"/>
        </w:rPr>
        <w:t>nd</w:t>
      </w:r>
      <w:r>
        <w:rPr>
          <w:rFonts w:ascii="Arial" w:hAnsi="Arial" w:cs="Arial"/>
          <w:color w:val="000000"/>
          <w:sz w:val="20"/>
          <w:szCs w:val="20"/>
          <w:lang w:val="en-GB" w:eastAsia="de-DE" w:bidi="ar-SA"/>
        </w:rPr>
        <w:t xml:space="preserve"> ed.,  2002</w:t>
      </w:r>
    </w:p>
    <w:p w:rsidR="00D9411A" w:rsidRDefault="00D9411A">
      <w:pPr>
        <w:widowControl/>
        <w:jc w:val="both"/>
        <w:rPr>
          <w:rFonts w:ascii="Arial" w:hAnsi="Arial" w:cs="Arial"/>
          <w:lang w:val="en-GB" w:eastAsia="de-DE" w:bidi="ar-SA"/>
        </w:rPr>
      </w:pPr>
    </w:p>
    <w:p w:rsidR="00D9411A" w:rsidRDefault="00D9411A">
      <w:pPr>
        <w:widowControl/>
        <w:jc w:val="both"/>
        <w:rPr>
          <w:rFonts w:ascii="Arial" w:hAnsi="Arial" w:cs="Arial"/>
          <w:lang w:eastAsia="de-DE" w:bidi="ar-SA"/>
        </w:rPr>
      </w:pPr>
    </w:p>
    <w:p w:rsidR="00D9411A" w:rsidRDefault="00713221" w:rsidP="00713221">
      <w:pPr>
        <w:pStyle w:val="berschrift1"/>
        <w:numPr>
          <w:ilvl w:val="0"/>
          <w:numId w:val="1"/>
        </w:numPr>
        <w:ind w:left="0" w:firstLine="0"/>
        <w:jc w:val="both"/>
      </w:pPr>
      <w:bookmarkStart w:id="75" w:name="_Toc382574165"/>
      <w:bookmarkStart w:id="76" w:name="_Toc107993688"/>
      <w:bookmarkStart w:id="77" w:name="_Toc107993584"/>
      <w:bookmarkEnd w:id="75"/>
      <w:bookmarkEnd w:id="76"/>
      <w:bookmarkEnd w:id="77"/>
      <w:r>
        <w:t>Abbildungsverzeichnis</w:t>
      </w:r>
    </w:p>
    <w:p w:rsidR="00D9411A" w:rsidRDefault="00D9411A">
      <w:pPr>
        <w:widowControl/>
        <w:jc w:val="both"/>
        <w:rPr>
          <w:rFonts w:ascii="Arial" w:hAnsi="Arial" w:cs="Arial"/>
          <w:lang w:val="de-DE" w:eastAsia="de-DE" w:bidi="ar-SA"/>
        </w:rPr>
      </w:pPr>
    </w:p>
    <w:p w:rsidR="00D9411A" w:rsidRDefault="00D9411A">
      <w:pPr>
        <w:pStyle w:val="Inhalt"/>
        <w:rPr>
          <w:color w:val="333399"/>
          <w:sz w:val="20"/>
          <w:szCs w:val="20"/>
        </w:rPr>
      </w:pPr>
    </w:p>
    <w:p w:rsidR="00D9411A" w:rsidRDefault="00D9411A">
      <w:pPr>
        <w:widowControl/>
        <w:jc w:val="both"/>
      </w:pPr>
    </w:p>
    <w:sectPr w:rsidR="00D9411A" w:rsidSect="00FC3B9F">
      <w:headerReference w:type="default" r:id="rId88"/>
      <w:footerReference w:type="default" r:id="rId89"/>
      <w:type w:val="oddPage"/>
      <w:pgSz w:w="11906" w:h="16838"/>
      <w:pgMar w:top="1418" w:right="1418" w:bottom="1134" w:left="1418" w:header="709" w:footer="436" w:gutter="0"/>
      <w:cols w:space="720"/>
      <w:formProt w:val="0"/>
      <w:titlePg/>
      <w:docGrid w:linePitch="240" w:charSpace="-6145"/>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MathiasSchneider" w:date="2015-04-14T22:54:00Z" w:initials="M">
    <w:p w:rsidR="00715626" w:rsidRPr="002122B4" w:rsidRDefault="00715626">
      <w:pPr>
        <w:pStyle w:val="Kommentartext"/>
        <w:rPr>
          <w:lang w:val="de-DE"/>
        </w:rPr>
      </w:pPr>
      <w:r>
        <w:rPr>
          <w:rStyle w:val="Kommentarzeichen"/>
        </w:rPr>
        <w:annotationRef/>
      </w:r>
      <w:r w:rsidRPr="002122B4">
        <w:rPr>
          <w:lang w:val="de-DE"/>
        </w:rPr>
        <w:t>Leerseiten gewollt?</w:t>
      </w:r>
    </w:p>
  </w:comment>
  <w:comment w:id="1" w:author="MathiasSchneider" w:date="2015-04-14T22:55:00Z" w:initials="M">
    <w:p w:rsidR="00715626" w:rsidRPr="00625F7A" w:rsidRDefault="00715626">
      <w:pPr>
        <w:pStyle w:val="Kommentartext"/>
        <w:rPr>
          <w:lang w:val="de-DE"/>
        </w:rPr>
      </w:pPr>
      <w:r>
        <w:rPr>
          <w:rStyle w:val="Kommentarzeichen"/>
        </w:rPr>
        <w:annotationRef/>
      </w:r>
      <w:r w:rsidRPr="00625F7A">
        <w:rPr>
          <w:lang w:val="de-DE"/>
        </w:rPr>
        <w:t>Sollte vor der Abgabe für die Bereiche, die wir bereits erledigt haben auch gemacht werden, oder b</w:t>
      </w:r>
      <w:r>
        <w:rPr>
          <w:lang w:val="de-DE"/>
        </w:rPr>
        <w:t>leiben die als Anhaltspunkt bis nach dem Review?</w:t>
      </w:r>
    </w:p>
  </w:comment>
  <w:comment w:id="3" w:author="MathiasSchneider" w:date="2015-04-14T22:56:00Z" w:initials="M">
    <w:p w:rsidR="00715626" w:rsidRPr="00625F7A" w:rsidRDefault="00715626">
      <w:pPr>
        <w:pStyle w:val="Kommentartext"/>
        <w:rPr>
          <w:lang w:val="de-DE"/>
        </w:rPr>
      </w:pPr>
      <w:r>
        <w:rPr>
          <w:rStyle w:val="Kommentarzeichen"/>
        </w:rPr>
        <w:annotationRef/>
      </w:r>
      <w:r w:rsidRPr="00625F7A">
        <w:rPr>
          <w:lang w:val="de-DE"/>
        </w:rPr>
        <w:t>Überlegen wir uns mal einen schicken Namen :)</w:t>
      </w:r>
    </w:p>
  </w:comment>
  <w:comment w:id="4" w:author="MathiasSchneider" w:date="2015-04-14T22:56:00Z" w:initials="M">
    <w:p w:rsidR="00715626" w:rsidRPr="002122B4" w:rsidRDefault="00715626">
      <w:pPr>
        <w:pStyle w:val="Kommentartext"/>
        <w:rPr>
          <w:lang w:val="de-DE"/>
        </w:rPr>
      </w:pPr>
      <w:r>
        <w:rPr>
          <w:rStyle w:val="Kommentarzeichen"/>
        </w:rPr>
        <w:annotationRef/>
      </w:r>
      <w:r w:rsidRPr="002122B4">
        <w:rPr>
          <w:lang w:val="de-DE"/>
        </w:rPr>
        <w:t>Fehlt noch</w:t>
      </w:r>
    </w:p>
  </w:comment>
  <w:comment w:id="5" w:author="MathiasSchneider" w:date="2015-04-14T22:56:00Z" w:initials="M">
    <w:p w:rsidR="00715626" w:rsidRPr="002122B4" w:rsidRDefault="00715626">
      <w:pPr>
        <w:pStyle w:val="Kommentartext"/>
        <w:rPr>
          <w:lang w:val="de-DE"/>
        </w:rPr>
      </w:pPr>
      <w:r>
        <w:rPr>
          <w:rStyle w:val="Kommentarzeichen"/>
        </w:rPr>
        <w:annotationRef/>
      </w:r>
      <w:r w:rsidRPr="002122B4">
        <w:rPr>
          <w:lang w:val="de-DE"/>
        </w:rPr>
        <w:t>ist nicht mehr aktuell?</w:t>
      </w:r>
    </w:p>
  </w:comment>
  <w:comment w:id="6" w:author="MathiasSchneider" w:date="2015-04-14T22:58:00Z" w:initials="M">
    <w:p w:rsidR="00715626" w:rsidRPr="00625F7A" w:rsidRDefault="00715626">
      <w:pPr>
        <w:pStyle w:val="Kommentartext"/>
        <w:rPr>
          <w:lang w:val="de-DE"/>
        </w:rPr>
      </w:pPr>
      <w:r>
        <w:rPr>
          <w:rStyle w:val="Kommentarzeichen"/>
        </w:rPr>
        <w:annotationRef/>
      </w:r>
      <w:r w:rsidRPr="00625F7A">
        <w:rPr>
          <w:lang w:val="de-DE"/>
        </w:rPr>
        <w:t xml:space="preserve">Müssen </w:t>
      </w:r>
      <w:r>
        <w:rPr>
          <w:lang w:val="de-DE"/>
        </w:rPr>
        <w:t xml:space="preserve">hier </w:t>
      </w:r>
      <w:r w:rsidRPr="00625F7A">
        <w:rPr>
          <w:lang w:val="de-DE"/>
        </w:rPr>
        <w:t xml:space="preserve"> noc</w:t>
      </w:r>
      <w:r>
        <w:rPr>
          <w:lang w:val="de-DE"/>
        </w:rPr>
        <w:t>h die Team Member rein?</w:t>
      </w:r>
    </w:p>
  </w:comment>
  <w:comment w:id="10" w:author="MathiasSchneider" w:date="2015-04-14T23:00:00Z" w:initials="M">
    <w:p w:rsidR="00715626" w:rsidRPr="002122B4" w:rsidRDefault="00715626">
      <w:pPr>
        <w:pStyle w:val="Kommentartext"/>
        <w:rPr>
          <w:lang w:val="de-DE"/>
        </w:rPr>
      </w:pPr>
      <w:r>
        <w:rPr>
          <w:rStyle w:val="Kommentarzeichen"/>
        </w:rPr>
        <w:annotationRef/>
      </w:r>
      <w:r w:rsidRPr="002122B4">
        <w:rPr>
          <w:lang w:val="de-DE"/>
        </w:rPr>
        <w:t>ToDo - Eventuell fallen beim Verfassen des Textes a</w:t>
      </w:r>
      <w:r>
        <w:rPr>
          <w:lang w:val="de-DE"/>
        </w:rPr>
        <w:t>uch noch Lücken in Richtung der Use Cases auf</w:t>
      </w:r>
    </w:p>
  </w:comment>
  <w:comment w:id="14" w:author="MathiasSchneider" w:date="2015-04-14T23:04:00Z" w:initials="M">
    <w:p w:rsidR="00715626" w:rsidRPr="002122B4" w:rsidRDefault="00715626">
      <w:pPr>
        <w:pStyle w:val="Kommentartext"/>
        <w:rPr>
          <w:lang w:val="de-DE"/>
        </w:rPr>
      </w:pPr>
      <w:r>
        <w:rPr>
          <w:rStyle w:val="Kommentarzeichen"/>
        </w:rPr>
        <w:annotationRef/>
      </w:r>
      <w:r w:rsidRPr="002122B4">
        <w:rPr>
          <w:lang w:val="de-DE"/>
        </w:rPr>
        <w:t>Problematischer Name - nach ER-Modell ist der G</w:t>
      </w:r>
      <w:r>
        <w:rPr>
          <w:lang w:val="de-DE"/>
        </w:rPr>
        <w:t>raph selbst ein Graphenelement? Laut "Definition" Graphenelement =Knoten/Kanten/Graph werden  Attribute des Graphen nicht freigegeben?</w:t>
      </w:r>
    </w:p>
  </w:comment>
  <w:comment w:id="17" w:author="MathiasSchneider" w:date="2015-04-14T23:09:00Z" w:initials="M">
    <w:p w:rsidR="00715626" w:rsidRPr="00715626" w:rsidRDefault="00715626">
      <w:pPr>
        <w:pStyle w:val="Kommentartext"/>
        <w:rPr>
          <w:lang w:val="de-DE"/>
        </w:rPr>
      </w:pPr>
      <w:r>
        <w:rPr>
          <w:rStyle w:val="Kommentarzeichen"/>
        </w:rPr>
        <w:annotationRef/>
      </w:r>
      <w:r w:rsidRPr="00715626">
        <w:rPr>
          <w:lang w:val="de-DE"/>
        </w:rPr>
        <w:t>Fehlt hier nicht die Information, dass auch alle dazugehörigen Kanten gelöscht werden?</w:t>
      </w:r>
      <w:r>
        <w:rPr>
          <w:lang w:val="de-DE"/>
        </w:rPr>
        <w:t xml:space="preserve"> Auch wenn dies eine Interne Aktion des Framework ist, sollte der User/Entwickler wissen, dass auch die Kanten verschwinden.</w:t>
      </w:r>
    </w:p>
  </w:comment>
  <w:comment w:id="18" w:author="MathiasSchneider" w:date="2015-04-14T23:17:00Z" w:initials="M">
    <w:p w:rsidR="00715626" w:rsidRPr="00715626" w:rsidRDefault="00715626">
      <w:pPr>
        <w:pStyle w:val="Kommentartext"/>
        <w:rPr>
          <w:lang w:val="de-DE"/>
        </w:rPr>
      </w:pPr>
      <w:r>
        <w:rPr>
          <w:rStyle w:val="Kommentarzeichen"/>
        </w:rPr>
        <w:annotationRef/>
      </w:r>
      <w:r w:rsidRPr="00715626">
        <w:rPr>
          <w:lang w:val="de-DE"/>
        </w:rPr>
        <w:t>Ich glaube</w:t>
      </w:r>
      <w:r>
        <w:rPr>
          <w:lang w:val="de-DE"/>
        </w:rPr>
        <w:t xml:space="preserve"> das hatten wir schon im Plenum - unter Attribut verstehe ich den Typen  eines Attributes, welches einem Graphenelement (hier Knoten) hinzugefügt wurde. Viel mehr benötigt man doch aber die Funktion  bei Knoten nach einem bestimmten Attributwert </w:t>
      </w:r>
      <w:r w:rsidR="000E2648">
        <w:rPr>
          <w:lang w:val="de-DE"/>
        </w:rPr>
        <w:t xml:space="preserve">eines bestimmten  Attributes zu suchen. Was letztendlich dazu führt, dass Attribute auch  klar  identifiziert werden müssen, da ansonsten im falschen  Attribut gesucht wird. </w:t>
      </w:r>
    </w:p>
  </w:comment>
  <w:comment w:id="19" w:author="MathiasSchneider" w:date="2015-04-14T23:21:00Z" w:initials="M">
    <w:p w:rsidR="000E2648" w:rsidRPr="000E2648" w:rsidRDefault="000E2648">
      <w:pPr>
        <w:pStyle w:val="Kommentartext"/>
        <w:rPr>
          <w:lang w:val="de-DE"/>
        </w:rPr>
      </w:pPr>
      <w:r>
        <w:rPr>
          <w:rStyle w:val="Kommentarzeichen"/>
        </w:rPr>
        <w:annotationRef/>
      </w:r>
      <w:r w:rsidRPr="000E2648">
        <w:rPr>
          <w:lang w:val="de-DE"/>
        </w:rPr>
        <w:t xml:space="preserve">Warum haben wir zusätzlich keine Schnittstelle um z.B. </w:t>
      </w:r>
      <w:r>
        <w:rPr>
          <w:lang w:val="de-DE"/>
        </w:rPr>
        <w:t>Knoten direkt miteinander zu verbinden ala Node newNode=new Node(anotherExistingNode); ?Wäre von der Prio sicher nicht hoch, aber für den User sicher von höherem Komfort, wenn er nicht selbst die Kanten erzeugen muss - allgemein kann man über solche Sc hnittstellen die explizite Erzeugung von Kanten außerhalb des Frameworks unterbinden .</w:t>
      </w:r>
    </w:p>
  </w:comment>
  <w:comment w:id="20" w:author="MathiasSchneider" w:date="2015-04-14T23:22:00Z" w:initials="M">
    <w:p w:rsidR="000E2648" w:rsidRDefault="000E2648">
      <w:pPr>
        <w:pStyle w:val="Kommentartext"/>
      </w:pPr>
      <w:r>
        <w:rPr>
          <w:rStyle w:val="Kommentarzeichen"/>
        </w:rPr>
        <w:annotationRef/>
      </w:r>
      <w:r>
        <w:t>Defaultwert für den Typen?</w:t>
      </w:r>
    </w:p>
  </w:comment>
  <w:comment w:id="23" w:author="MathiasSchneider" w:date="2015-04-14T23:23:00Z" w:initials="M">
    <w:p w:rsidR="000E2648" w:rsidRPr="000E2648" w:rsidRDefault="000E2648">
      <w:pPr>
        <w:pStyle w:val="Kommentartext"/>
        <w:rPr>
          <w:lang w:val="de-DE"/>
        </w:rPr>
      </w:pPr>
      <w:r>
        <w:rPr>
          <w:rStyle w:val="Kommentarzeichen"/>
        </w:rPr>
        <w:annotationRef/>
      </w:r>
      <w:r w:rsidRPr="000E2648">
        <w:rPr>
          <w:lang w:val="de-DE"/>
        </w:rPr>
        <w:t>Attribut löschen und ändern  scheinen vertauscht</w:t>
      </w:r>
    </w:p>
  </w:comment>
  <w:comment w:id="24" w:author="MathiasSchneider" w:date="2015-04-14T23:23:00Z" w:initials="M">
    <w:p w:rsidR="000E2648" w:rsidRDefault="000E2648">
      <w:pPr>
        <w:pStyle w:val="Kommentartext"/>
      </w:pPr>
      <w:r>
        <w:rPr>
          <w:rStyle w:val="Kommentarzeichen"/>
        </w:rPr>
        <w:annotationRef/>
      </w:r>
      <w:r w:rsidR="00AD1078">
        <w:t>siehe oben</w:t>
      </w:r>
    </w:p>
  </w:comment>
  <w:comment w:id="25" w:author="MathiasSchneider" w:date="2015-04-14T23:25:00Z" w:initials="M">
    <w:p w:rsidR="008C34EF" w:rsidRDefault="008C34EF">
      <w:pPr>
        <w:pStyle w:val="Kommentartext"/>
      </w:pPr>
      <w:r>
        <w:rPr>
          <w:rStyle w:val="Kommentarzeichen"/>
        </w:rPr>
        <w:annotationRef/>
      </w:r>
      <w:r>
        <w:t>siehe oben</w:t>
      </w:r>
    </w:p>
  </w:comment>
  <w:comment w:id="26" w:author="MathiasSchneider" w:date="2015-04-14T23:25:00Z" w:initials="M">
    <w:p w:rsidR="008C34EF" w:rsidRDefault="008C34EF">
      <w:pPr>
        <w:pStyle w:val="Kommentartext"/>
      </w:pPr>
      <w:r>
        <w:rPr>
          <w:rStyle w:val="Kommentarzeichen"/>
        </w:rPr>
        <w:annotationRef/>
      </w:r>
      <w:r>
        <w:t>siehe oben</w:t>
      </w:r>
    </w:p>
  </w:comment>
  <w:comment w:id="27" w:author="MathiasSchneider" w:date="2015-04-14T23:30:00Z" w:initials="M">
    <w:p w:rsidR="008C34EF" w:rsidRPr="008C34EF" w:rsidRDefault="008C34EF">
      <w:pPr>
        <w:pStyle w:val="Kommentartext"/>
        <w:rPr>
          <w:lang w:val="de-DE"/>
        </w:rPr>
      </w:pPr>
      <w:r>
        <w:rPr>
          <w:rStyle w:val="Kommentarzeichen"/>
        </w:rPr>
        <w:annotationRef/>
      </w:r>
      <w:r w:rsidRPr="008C34EF">
        <w:rPr>
          <w:lang w:val="de-DE"/>
        </w:rPr>
        <w:t>Wie soll denn so eine Suche funktionieren</w:t>
      </w:r>
      <w:r>
        <w:rPr>
          <w:lang w:val="de-DE"/>
        </w:rPr>
        <w:t>, wenn das Graphenelement Attribute mit gleichem Typen besitzt? Angenommen ein Knoten hat zwei Strings als Attribute. Dann bekommen ich danach eine Liste mit zwei Attributen, die strings beinhalten zurück - und woher weiß der Entwickler welches von beiden er eigentlich braucht?</w:t>
      </w:r>
    </w:p>
  </w:comment>
  <w:comment w:id="30" w:author="MathiasSchneider" w:date="2015-04-14T23:42:00Z" w:initials="M">
    <w:p w:rsidR="008C34EF" w:rsidRPr="008C34EF" w:rsidRDefault="008C34EF" w:rsidP="008C34EF">
      <w:pPr>
        <w:pStyle w:val="Kommentartext"/>
        <w:jc w:val="both"/>
        <w:rPr>
          <w:lang w:val="de-DE"/>
        </w:rPr>
      </w:pPr>
      <w:r>
        <w:rPr>
          <w:rStyle w:val="Kommentarzeichen"/>
        </w:rPr>
        <w:annotationRef/>
      </w:r>
      <w:r w:rsidRPr="008C34EF">
        <w:rPr>
          <w:lang w:val="de-DE"/>
        </w:rPr>
        <w:t xml:space="preserve">?! Hängt die dann in der Luft bis </w:t>
      </w:r>
      <w:r>
        <w:rPr>
          <w:lang w:val="de-DE"/>
        </w:rPr>
        <w:t>"Kante ändern" aufgerufen wird? Warum übergeben wir nicht direkt zwei Knoten? Oder lassen das Kante erstellen im Hintergrund des Frameworks geschehen, so dass der User hier nicht rumspielen kann, z.B. mittels nodeObject.Connect(anotherNodeObject</w:t>
      </w:r>
      <w:r w:rsidR="00857563">
        <w:rPr>
          <w:lang w:val="de-DE"/>
        </w:rPr>
        <w:t>,&lt;AttributListForEdge&gt;</w:t>
      </w:r>
      <w:r>
        <w:rPr>
          <w:lang w:val="de-DE"/>
        </w:rPr>
        <w:t>);</w:t>
      </w:r>
    </w:p>
  </w:comment>
  <w:comment w:id="31" w:author="MathiasSchneider" w:date="2015-04-14T23:40:00Z" w:initials="M">
    <w:p w:rsidR="00857563" w:rsidRPr="00857563" w:rsidRDefault="00857563">
      <w:pPr>
        <w:pStyle w:val="Kommentartext"/>
        <w:rPr>
          <w:lang w:val="de-DE"/>
        </w:rPr>
      </w:pPr>
      <w:r>
        <w:rPr>
          <w:rStyle w:val="Kommentarzeichen"/>
        </w:rPr>
        <w:annotationRef/>
      </w:r>
      <w:r>
        <w:rPr>
          <w:lang w:val="de-DE"/>
        </w:rPr>
        <w:t>Ist nicht unbedingt Nachbedingung (oder doch?), aber Frage: Muss die manuell</w:t>
      </w:r>
      <w:r w:rsidRPr="00857563">
        <w:rPr>
          <w:lang w:val="de-DE"/>
        </w:rPr>
        <w:t xml:space="preserve"> aus Liste der Knoten </w:t>
      </w:r>
      <w:r>
        <w:rPr>
          <w:lang w:val="de-DE"/>
        </w:rPr>
        <w:t>, die sie verbunden  hatte,</w:t>
      </w:r>
      <w:r w:rsidRPr="00857563">
        <w:rPr>
          <w:lang w:val="de-DE"/>
        </w:rPr>
        <w:t xml:space="preserve"> entfernt</w:t>
      </w:r>
      <w:r>
        <w:rPr>
          <w:lang w:val="de-DE"/>
        </w:rPr>
        <w:t xml:space="preserve"> werden, sonst macht der GarbageCollector nix</w:t>
      </w:r>
      <w:r w:rsidRPr="00857563">
        <w:rPr>
          <w:lang w:val="de-DE"/>
        </w:rPr>
        <w:t>?</w:t>
      </w:r>
    </w:p>
  </w:comment>
  <w:comment w:id="33" w:author="MathiasSchneider" w:date="2015-04-14T23:44:00Z" w:initials="M">
    <w:p w:rsidR="00A53F9A" w:rsidRPr="00A53F9A" w:rsidRDefault="00A53F9A">
      <w:pPr>
        <w:pStyle w:val="Kommentartext"/>
        <w:rPr>
          <w:lang w:val="de-DE"/>
        </w:rPr>
      </w:pPr>
      <w:r>
        <w:rPr>
          <w:rStyle w:val="Kommentarzeichen"/>
        </w:rPr>
        <w:annotationRef/>
      </w:r>
      <w:r w:rsidRPr="00A53F9A">
        <w:rPr>
          <w:lang w:val="de-DE"/>
        </w:rPr>
        <w:t>sollten uns mal auf eine Schreibweise einigen ;)</w:t>
      </w:r>
    </w:p>
  </w:comment>
  <w:comment w:id="37" w:author="MathiasSchneider" w:date="2015-04-14T23:46:00Z" w:initials="M">
    <w:p w:rsidR="00463623" w:rsidRPr="00463623" w:rsidRDefault="00463623">
      <w:pPr>
        <w:pStyle w:val="Kommentartext"/>
        <w:rPr>
          <w:lang w:val="de-DE"/>
        </w:rPr>
      </w:pPr>
      <w:r>
        <w:rPr>
          <w:rStyle w:val="Kommentarzeichen"/>
        </w:rPr>
        <w:annotationRef/>
      </w:r>
      <w:r w:rsidRPr="00463623">
        <w:rPr>
          <w:lang w:val="de-DE"/>
        </w:rPr>
        <w:t>Hat nicht mit dem Trigger</w:t>
      </w:r>
      <w:r w:rsidR="00522132">
        <w:rPr>
          <w:lang w:val="de-DE"/>
        </w:rPr>
        <w:t xml:space="preserve"> "</w:t>
      </w:r>
      <w:r w:rsidR="00522132" w:rsidRPr="00522132">
        <w:rPr>
          <w:rFonts w:cs="Times New Roman"/>
          <w:color w:val="000000"/>
          <w:lang w:val="de-DE"/>
        </w:rPr>
        <w:t xml:space="preserve"> </w:t>
      </w:r>
      <w:r w:rsidR="00522132" w:rsidRPr="00713221">
        <w:rPr>
          <w:rFonts w:cs="Times New Roman"/>
          <w:color w:val="000000"/>
          <w:lang w:val="de-DE"/>
        </w:rPr>
        <w:t>UseCase-Bezeichnung kommt mehrmals vor</w:t>
      </w:r>
      <w:r w:rsidR="00522132">
        <w:rPr>
          <w:lang w:val="de-DE"/>
        </w:rPr>
        <w:t xml:space="preserve"> "</w:t>
      </w:r>
      <w:r w:rsidRPr="00463623">
        <w:rPr>
          <w:lang w:val="de-DE"/>
        </w:rPr>
        <w:t xml:space="preserve"> zu tun</w:t>
      </w:r>
    </w:p>
  </w:comment>
  <w:comment w:id="40" w:author="MathiasSchneider" w:date="2015-04-14T23:49:00Z" w:initials="M">
    <w:p w:rsidR="00522132" w:rsidRPr="00522132" w:rsidRDefault="00522132">
      <w:pPr>
        <w:pStyle w:val="Kommentartext"/>
        <w:rPr>
          <w:lang w:val="de-DE"/>
        </w:rPr>
      </w:pPr>
      <w:r>
        <w:rPr>
          <w:rStyle w:val="Kommentarzeichen"/>
        </w:rPr>
        <w:annotationRef/>
      </w:r>
      <w:r w:rsidRPr="00522132">
        <w:rPr>
          <w:lang w:val="de-DE"/>
        </w:rPr>
        <w:t xml:space="preserve">Use Case in Liste </w:t>
      </w:r>
      <w:r>
        <w:rPr>
          <w:lang w:val="de-DE"/>
        </w:rPr>
        <w:t xml:space="preserve">bei Auswahl </w:t>
      </w:r>
      <w:r w:rsidRPr="00522132">
        <w:rPr>
          <w:lang w:val="de-DE"/>
        </w:rPr>
        <w:t>bleibt selektiert</w:t>
      </w:r>
    </w:p>
  </w:comment>
  <w:comment w:id="43" w:author="MathiasSchneider" w:date="2015-04-14T23:53:00Z" w:initials="M">
    <w:p w:rsidR="00F85768" w:rsidRPr="00F85768" w:rsidRDefault="00F85768">
      <w:pPr>
        <w:pStyle w:val="Kommentartext"/>
        <w:rPr>
          <w:lang w:val="de-DE"/>
        </w:rPr>
      </w:pPr>
      <w:r>
        <w:rPr>
          <w:rStyle w:val="Kommentarzeichen"/>
        </w:rPr>
        <w:annotationRef/>
      </w:r>
      <w:r w:rsidRPr="00F85768">
        <w:rPr>
          <w:lang w:val="de-DE"/>
        </w:rPr>
        <w:t>Gehört das in den Ablauf aus User-Sicht?</w:t>
      </w:r>
    </w:p>
  </w:comment>
  <w:comment w:id="44" w:author="MathiasSchneider" w:date="2015-04-14T23:54:00Z" w:initials="M">
    <w:p w:rsidR="00F85768" w:rsidRDefault="00F85768">
      <w:pPr>
        <w:pStyle w:val="Kommentartext"/>
      </w:pPr>
      <w:r>
        <w:rPr>
          <w:rStyle w:val="Kommentarzeichen"/>
        </w:rPr>
        <w:annotationRef/>
      </w:r>
      <w:r>
        <w:t>Siehe oben</w:t>
      </w:r>
    </w:p>
  </w:comment>
  <w:comment w:id="45" w:author="MathiasSchneider" w:date="2015-04-14T23:53:00Z" w:initials="M">
    <w:p w:rsidR="00F85768" w:rsidRPr="00F85768" w:rsidRDefault="00F85768">
      <w:pPr>
        <w:pStyle w:val="Kommentartext"/>
        <w:rPr>
          <w:lang w:val="de-DE"/>
        </w:rPr>
      </w:pPr>
      <w:r>
        <w:rPr>
          <w:rStyle w:val="Kommentarzeichen"/>
        </w:rPr>
        <w:annotationRef/>
      </w:r>
      <w:r w:rsidRPr="00F85768">
        <w:rPr>
          <w:lang w:val="de-DE"/>
        </w:rPr>
        <w:t>Hervorhebung des Elements im Visualisierer</w:t>
      </w:r>
      <w:r>
        <w:rPr>
          <w:lang w:val="de-DE"/>
        </w:rPr>
        <w:t xml:space="preserve"> falls Element auf Zeichenfläche</w:t>
      </w:r>
      <w:r w:rsidRPr="00F85768">
        <w:rPr>
          <w:lang w:val="de-DE"/>
        </w:rPr>
        <w:t>?</w:t>
      </w:r>
    </w:p>
  </w:comment>
  <w:comment w:id="46" w:author="MathiasSchneider" w:date="2015-04-14T23:54:00Z" w:initials="M">
    <w:p w:rsidR="00F85768" w:rsidRPr="00F85768" w:rsidRDefault="00F85768">
      <w:pPr>
        <w:pStyle w:val="Kommentartext"/>
        <w:rPr>
          <w:lang w:val="de-DE"/>
        </w:rPr>
      </w:pPr>
      <w:r>
        <w:rPr>
          <w:rStyle w:val="Kommentarzeichen"/>
        </w:rPr>
        <w:annotationRef/>
      </w:r>
      <w:r w:rsidRPr="00F85768">
        <w:rPr>
          <w:lang w:val="de-DE"/>
        </w:rPr>
        <w:t>Gehört das in den Ablauf aus User-Sicht?</w:t>
      </w:r>
    </w:p>
  </w:comment>
  <w:comment w:id="50" w:author="MathiasSchneider" w:date="2015-04-15T00:05:00Z" w:initials="M">
    <w:p w:rsidR="00F06B35" w:rsidRPr="00F06B35" w:rsidRDefault="00F06B35">
      <w:pPr>
        <w:pStyle w:val="Kommentartext"/>
        <w:rPr>
          <w:lang w:val="de-DE"/>
        </w:rPr>
      </w:pPr>
      <w:r>
        <w:rPr>
          <w:rStyle w:val="Kommentarzeichen"/>
        </w:rPr>
        <w:annotationRef/>
      </w:r>
      <w:r w:rsidRPr="00F06B35">
        <w:rPr>
          <w:lang w:val="de-DE"/>
        </w:rPr>
        <w:t xml:space="preserve">Benötigen wir diesen Schritt noch, wenn die Logik der Szenariomatrix Klasse die Anzahl und </w:t>
      </w:r>
      <w:r>
        <w:rPr>
          <w:lang w:val="de-DE"/>
        </w:rPr>
        <w:t>Variation der Ablaufvarianten bereits festlegt?</w:t>
      </w:r>
    </w:p>
  </w:comment>
  <w:comment w:id="51" w:author="MathiasSchneider" w:date="2015-04-15T00:05:00Z" w:initials="M">
    <w:p w:rsidR="00C15289" w:rsidRDefault="00C15289">
      <w:pPr>
        <w:pStyle w:val="Kommentartext"/>
      </w:pPr>
      <w:r>
        <w:rPr>
          <w:rStyle w:val="Kommentarzeichen"/>
        </w:rPr>
        <w:annotationRef/>
      </w:r>
      <w:r>
        <w:t>Zeile?</w:t>
      </w:r>
    </w:p>
  </w:comment>
  <w:comment w:id="52" w:author="MathiasSchneider" w:date="2015-04-15T00:08:00Z" w:initials="M">
    <w:p w:rsidR="00C15289" w:rsidRPr="00C15289" w:rsidRDefault="00C15289">
      <w:pPr>
        <w:pStyle w:val="Kommentartext"/>
        <w:rPr>
          <w:lang w:val="de-DE"/>
        </w:rPr>
      </w:pPr>
      <w:r>
        <w:rPr>
          <w:rStyle w:val="Kommentarzeichen"/>
        </w:rPr>
        <w:annotationRef/>
      </w:r>
      <w:r>
        <w:rPr>
          <w:lang w:val="de-DE"/>
        </w:rPr>
        <w:t>Wir hatten doch geklärt, dass die Szenario Beschreibung manuell vom User direkt im Excel Sheet nachgetragen werden muss? Wäre dann eher ein Feature, dass jedem Szenario bereits im Tool eine passende Beschreibung verpassen kann (wobei das manuelle Nachtragen um einiges einfacher wäre)</w:t>
      </w:r>
    </w:p>
  </w:comment>
  <w:comment w:id="54" w:author="MathiasSchneider" w:date="2015-04-15T00:10:00Z" w:initials="M">
    <w:p w:rsidR="00C15289" w:rsidRPr="00C15289" w:rsidRDefault="00C15289">
      <w:pPr>
        <w:pStyle w:val="Kommentartext"/>
        <w:rPr>
          <w:lang w:val="de-DE"/>
        </w:rPr>
      </w:pPr>
      <w:r>
        <w:rPr>
          <w:rStyle w:val="Kommentarzeichen"/>
        </w:rPr>
        <w:annotationRef/>
      </w:r>
      <w:r>
        <w:rPr>
          <w:lang w:val="de-DE"/>
        </w:rPr>
        <w:t>Hier das Logging erwähnen?</w:t>
      </w:r>
    </w:p>
  </w:comment>
  <w:comment w:id="57" w:author="MathiasSchneider" w:date="2015-04-15T00:10:00Z" w:initials="M">
    <w:p w:rsidR="00C15289" w:rsidRPr="00C15289" w:rsidRDefault="00C15289">
      <w:pPr>
        <w:pStyle w:val="Kommentartext"/>
        <w:rPr>
          <w:lang w:val="de-DE"/>
        </w:rPr>
      </w:pPr>
      <w:r>
        <w:rPr>
          <w:rStyle w:val="Kommentarzeichen"/>
        </w:rPr>
        <w:annotationRef/>
      </w:r>
      <w:r w:rsidRPr="00C15289">
        <w:rPr>
          <w:lang w:val="de-DE"/>
        </w:rPr>
        <w:t>Darüber soll</w:t>
      </w:r>
      <w:r>
        <w:rPr>
          <w:lang w:val="de-DE"/>
        </w:rPr>
        <w:t>ten wir uns mal Gedanen machen - müssen die NFRs bereits nach der Iteration 1 spezifiziert werden?</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F5191" w:rsidRDefault="001F5191">
      <w:r>
        <w:separator/>
      </w:r>
    </w:p>
  </w:endnote>
  <w:endnote w:type="continuationSeparator" w:id="1">
    <w:p w:rsidR="001F5191" w:rsidRDefault="001F519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sig w:usb0="00000000" w:usb1="00000000" w:usb2="00000000" w:usb3="00000000" w:csb0="00000000" w:csb1="00000000"/>
  </w:font>
  <w:font w:name="Droid Sans Fallback">
    <w:altName w:val="Times New Roman"/>
    <w:panose1 w:val="00000000000000000000"/>
    <w:charset w:val="00"/>
    <w:family w:val="roman"/>
    <w:notTrueType/>
    <w:pitch w:val="default"/>
    <w:sig w:usb0="00000000" w:usb1="00000000" w:usb2="00000000" w:usb3="00000000" w:csb0="00000000" w:csb1="00000000"/>
  </w:font>
  <w:font w:name="FreeSans">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sig w:usb0="00000000" w:usb1="00000000" w:usb2="00000000" w:usb3="00000000" w:csb0="00000000"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Sendnya">
    <w:panose1 w:val="00000400000000000000"/>
    <w:charset w:val="01"/>
    <w:family w:val="roman"/>
    <w:notTrueType/>
    <w:pitch w:val="variable"/>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nil"/>
        <w:left w:val="nil"/>
        <w:bottom w:val="nil"/>
        <w:right w:val="nil"/>
        <w:insideH w:val="nil"/>
        <w:insideV w:val="nil"/>
      </w:tblBorders>
      <w:tblCellMar>
        <w:left w:w="0" w:type="dxa"/>
        <w:right w:w="0" w:type="dxa"/>
      </w:tblCellMar>
      <w:tblLook w:val="0000"/>
    </w:tblPr>
    <w:tblGrid>
      <w:gridCol w:w="8111"/>
      <w:gridCol w:w="991"/>
    </w:tblGrid>
    <w:tr w:rsidR="00715626">
      <w:tc>
        <w:tcPr>
          <w:tcW w:w="8111" w:type="dxa"/>
          <w:tcBorders>
            <w:top w:val="nil"/>
            <w:left w:val="nil"/>
            <w:bottom w:val="nil"/>
            <w:right w:val="nil"/>
          </w:tcBorders>
          <w:shd w:val="clear" w:color="auto" w:fill="auto"/>
        </w:tcPr>
        <w:p w:rsidR="00715626" w:rsidRDefault="00715626">
          <w:pPr>
            <w:widowControl/>
            <w:jc w:val="both"/>
            <w:rPr>
              <w:rFonts w:ascii="Arial" w:hAnsi="Arial" w:cs="Arial"/>
              <w:sz w:val="16"/>
              <w:szCs w:val="16"/>
              <w:lang w:eastAsia="en-US" w:bidi="ar-SA"/>
            </w:rPr>
          </w:pPr>
          <w:r>
            <w:rPr>
              <w:rFonts w:ascii="Arial" w:hAnsi="Arial" w:cs="Arial"/>
              <w:sz w:val="16"/>
              <w:szCs w:val="16"/>
              <w:lang w:val="de-DE" w:eastAsia="de-DE" w:bidi="ar-SA"/>
            </w:rPr>
            <w:t xml:space="preserve">Zuletzt geändert: </w:t>
          </w:r>
          <w:r>
            <w:rPr>
              <w:rFonts w:ascii="Arial" w:hAnsi="Arial" w:cs="Arial"/>
              <w:sz w:val="16"/>
              <w:szCs w:val="16"/>
              <w:lang w:eastAsia="en-US" w:bidi="ar-SA"/>
            </w:rPr>
            <w:t>18.03.2014 13:59</w:t>
          </w:r>
        </w:p>
      </w:tc>
      <w:tc>
        <w:tcPr>
          <w:tcW w:w="991" w:type="dxa"/>
          <w:tcBorders>
            <w:top w:val="nil"/>
            <w:left w:val="nil"/>
            <w:bottom w:val="nil"/>
            <w:right w:val="nil"/>
          </w:tcBorders>
          <w:shd w:val="clear" w:color="auto" w:fill="auto"/>
        </w:tcPr>
        <w:p w:rsidR="00715626" w:rsidRDefault="00715626">
          <w:pPr>
            <w:widowControl/>
            <w:jc w:val="center"/>
            <w:rPr>
              <w:rFonts w:ascii="Arial" w:hAnsi="Arial" w:cs="Arial"/>
              <w:sz w:val="16"/>
              <w:szCs w:val="16"/>
              <w:lang w:eastAsia="en-US" w:bidi="ar-SA"/>
            </w:rPr>
          </w:pPr>
          <w:r w:rsidRPr="00525683">
            <w:rPr>
              <w:rFonts w:ascii="Arial" w:hAnsi="Arial" w:cs="Arial"/>
              <w:sz w:val="16"/>
              <w:szCs w:val="16"/>
              <w:lang w:eastAsia="en-US" w:bidi="ar-SA"/>
            </w:rPr>
            <w:fldChar w:fldCharType="begin"/>
          </w:r>
          <w:r>
            <w:instrText>PAGE</w:instrText>
          </w:r>
          <w:r>
            <w:fldChar w:fldCharType="separate"/>
          </w:r>
          <w:r w:rsidR="00C15289">
            <w:rPr>
              <w:noProof/>
            </w:rPr>
            <w:t>22</w:t>
          </w:r>
          <w:r>
            <w:fldChar w:fldCharType="end"/>
          </w:r>
          <w:r>
            <w:rPr>
              <w:rFonts w:ascii="Arial" w:hAnsi="Arial" w:cs="Arial"/>
              <w:sz w:val="16"/>
              <w:szCs w:val="16"/>
              <w:lang w:val="de-DE" w:eastAsia="de-DE" w:bidi="ar-SA"/>
            </w:rPr>
            <w:t>/</w:t>
          </w:r>
          <w:r w:rsidRPr="00525683">
            <w:rPr>
              <w:rFonts w:ascii="Arial" w:hAnsi="Arial" w:cs="Arial"/>
              <w:sz w:val="16"/>
              <w:szCs w:val="16"/>
              <w:lang w:eastAsia="en-US" w:bidi="ar-SA"/>
            </w:rPr>
            <w:fldChar w:fldCharType="begin"/>
          </w:r>
          <w:r>
            <w:instrText>NUMPAGES</w:instrText>
          </w:r>
          <w:r>
            <w:fldChar w:fldCharType="separate"/>
          </w:r>
          <w:r w:rsidR="00C15289">
            <w:rPr>
              <w:noProof/>
            </w:rPr>
            <w:t>22</w:t>
          </w:r>
          <w:r>
            <w:fldChar w:fldCharType="end"/>
          </w:r>
        </w:p>
      </w:tc>
    </w:tr>
  </w:tbl>
  <w:p w:rsidR="00715626" w:rsidRDefault="00715626">
    <w:pPr>
      <w:widowControl/>
      <w:jc w:val="both"/>
      <w:rPr>
        <w:rFonts w:ascii="Arial" w:hAnsi="Arial" w:cs="Arial"/>
        <w:lang w:val="de-DE" w:eastAsia="de-DE" w:bidi="ar-SA"/>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F5191" w:rsidRDefault="001F5191"/>
  </w:footnote>
  <w:footnote w:type="continuationSeparator" w:id="1">
    <w:p w:rsidR="001F5191" w:rsidRDefault="001F5191">
      <w:r>
        <w:continuationSeparator/>
      </w:r>
    </w:p>
  </w:footnote>
  <w:footnote w:id="2">
    <w:p w:rsidR="00715626" w:rsidRDefault="00715626">
      <w:pPr>
        <w:pStyle w:val="Footnote"/>
        <w:rPr>
          <w:rFonts w:ascii="Arial" w:hAnsi="Arial" w:cs="Arial"/>
          <w:sz w:val="16"/>
          <w:szCs w:val="16"/>
          <w:lang w:val="de-DE" w:eastAsia="de-DE" w:bidi="ar-SA"/>
        </w:rPr>
      </w:pPr>
      <w:r>
        <w:rPr>
          <w:rFonts w:ascii="Arial" w:hAnsi="Arial" w:cs="Arial"/>
          <w:sz w:val="20"/>
          <w:szCs w:val="20"/>
          <w:lang w:val="de-DE" w:eastAsia="de-DE" w:bidi="ar-SA"/>
        </w:rPr>
        <w:footnoteRef/>
      </w:r>
      <w:r>
        <w:rPr>
          <w:rFonts w:ascii="Arial" w:hAnsi="Arial" w:cs="Arial"/>
          <w:sz w:val="20"/>
          <w:szCs w:val="20"/>
          <w:lang w:val="de-DE" w:eastAsia="de-DE" w:bidi="ar-SA"/>
        </w:rPr>
        <w:tab/>
        <w:t xml:space="preserve"> </w:t>
      </w:r>
      <w:r>
        <w:rPr>
          <w:rFonts w:ascii="Arial" w:hAnsi="Arial" w:cs="Arial"/>
          <w:sz w:val="16"/>
          <w:szCs w:val="16"/>
          <w:lang w:val="de-DE" w:eastAsia="de-DE" w:bidi="ar-SA"/>
        </w:rPr>
        <w:t>V-Modell® ist eine geschützte Marke der Bundesrepublik Deutschland.</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15626" w:rsidRDefault="00715626">
    <w:pPr>
      <w:widowControl/>
      <w:jc w:val="center"/>
      <w:rPr>
        <w:rFonts w:ascii="Arial" w:hAnsi="Arial" w:cs="Arial"/>
        <w:sz w:val="20"/>
        <w:szCs w:val="20"/>
        <w:lang w:val="de-DE" w:eastAsia="de-DE" w:bidi="ar-SA"/>
      </w:rPr>
    </w:pPr>
    <w:r>
      <w:rPr>
        <w:rFonts w:ascii="Arial" w:hAnsi="Arial" w:cs="Arial"/>
        <w:sz w:val="20"/>
        <w:szCs w:val="20"/>
        <w:lang w:val="de-DE" w:eastAsia="de-DE" w:bidi="ar-SA"/>
      </w:rPr>
      <w:t>Anforderungen</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5"/>
    <w:multiLevelType w:val="multilevel"/>
    <w:tmpl w:val="B1A49532"/>
    <w:lvl w:ilvl="0">
      <w:start w:val="1"/>
      <w:numFmt w:val="decimal"/>
      <w:lvlText w:val="%1."/>
      <w:lvlJc w:val="left"/>
      <w:pPr>
        <w:ind w:left="360" w:hanging="360"/>
      </w:pPr>
      <w:rPr>
        <w:rFonts w:ascii="Times New Roman" w:eastAsia="Times New Roman" w:hAnsi="Times New Roman" w:cs="Times New Roman" w:hint="default"/>
        <w:sz w:val="20"/>
        <w:szCs w:val="20"/>
      </w:rPr>
    </w:lvl>
    <w:lvl w:ilvl="1">
      <w:start w:val="1"/>
      <w:numFmt w:val="lowerLetter"/>
      <w:lvlText w:val="%2."/>
      <w:lvlJc w:val="left"/>
      <w:pPr>
        <w:ind w:left="1080" w:hanging="360"/>
      </w:pPr>
      <w:rPr>
        <w:rFonts w:eastAsia="Times New Roman"/>
      </w:rPr>
    </w:lvl>
    <w:lvl w:ilvl="2">
      <w:start w:val="1"/>
      <w:numFmt w:val="lowerRoman"/>
      <w:lvlText w:val="%3."/>
      <w:lvlJc w:val="right"/>
      <w:pPr>
        <w:ind w:left="1800" w:firstLine="0"/>
      </w:pPr>
      <w:rPr>
        <w:rFonts w:eastAsia="Times New Roman"/>
      </w:rPr>
    </w:lvl>
    <w:lvl w:ilvl="3">
      <w:start w:val="1"/>
      <w:numFmt w:val="decimal"/>
      <w:lvlText w:val="%4."/>
      <w:lvlJc w:val="left"/>
      <w:pPr>
        <w:ind w:left="2520" w:hanging="360"/>
      </w:pPr>
      <w:rPr>
        <w:rFonts w:eastAsia="Times New Roman"/>
      </w:rPr>
    </w:lvl>
    <w:lvl w:ilvl="4">
      <w:start w:val="1"/>
      <w:numFmt w:val="lowerLetter"/>
      <w:lvlText w:val="%5."/>
      <w:lvlJc w:val="left"/>
      <w:pPr>
        <w:ind w:left="3240" w:hanging="360"/>
      </w:pPr>
      <w:rPr>
        <w:rFonts w:eastAsia="Times New Roman"/>
      </w:rPr>
    </w:lvl>
    <w:lvl w:ilvl="5">
      <w:start w:val="1"/>
      <w:numFmt w:val="lowerRoman"/>
      <w:lvlText w:val="%6."/>
      <w:lvlJc w:val="right"/>
      <w:pPr>
        <w:ind w:left="3960" w:firstLine="0"/>
      </w:pPr>
      <w:rPr>
        <w:rFonts w:eastAsia="Times New Roman"/>
      </w:rPr>
    </w:lvl>
    <w:lvl w:ilvl="6">
      <w:start w:val="1"/>
      <w:numFmt w:val="decimal"/>
      <w:lvlText w:val="%7."/>
      <w:lvlJc w:val="left"/>
      <w:pPr>
        <w:ind w:left="4680" w:hanging="360"/>
      </w:pPr>
      <w:rPr>
        <w:rFonts w:eastAsia="Times New Roman"/>
      </w:rPr>
    </w:lvl>
    <w:lvl w:ilvl="7">
      <w:start w:val="1"/>
      <w:numFmt w:val="lowerLetter"/>
      <w:lvlText w:val="%8."/>
      <w:lvlJc w:val="left"/>
      <w:pPr>
        <w:ind w:left="5400" w:hanging="360"/>
      </w:pPr>
      <w:rPr>
        <w:rFonts w:eastAsia="Times New Roman"/>
      </w:rPr>
    </w:lvl>
    <w:lvl w:ilvl="8">
      <w:start w:val="1"/>
      <w:numFmt w:val="lowerRoman"/>
      <w:lvlText w:val="%9."/>
      <w:lvlJc w:val="right"/>
      <w:pPr>
        <w:ind w:left="6120" w:firstLine="0"/>
      </w:pPr>
      <w:rPr>
        <w:rFonts w:eastAsia="Times New Roman"/>
      </w:rPr>
    </w:lvl>
  </w:abstractNum>
  <w:abstractNum w:abstractNumId="1">
    <w:nsid w:val="00000007"/>
    <w:multiLevelType w:val="multilevel"/>
    <w:tmpl w:val="2CB8EE12"/>
    <w:lvl w:ilvl="0">
      <w:start w:val="1"/>
      <w:numFmt w:val="decimal"/>
      <w:lvlText w:val="%1."/>
      <w:lvlJc w:val="left"/>
      <w:pPr>
        <w:ind w:left="360" w:hanging="360"/>
      </w:pPr>
      <w:rPr>
        <w:rFonts w:ascii="Times New Roman" w:eastAsia="Times New Roman" w:hAnsi="Times New Roman" w:cs="Times New Roman" w:hint="default"/>
        <w:sz w:val="20"/>
        <w:szCs w:val="20"/>
      </w:rPr>
    </w:lvl>
    <w:lvl w:ilvl="1">
      <w:start w:val="1"/>
      <w:numFmt w:val="lowerLetter"/>
      <w:lvlText w:val="%2."/>
      <w:lvlJc w:val="left"/>
      <w:pPr>
        <w:ind w:left="1080" w:hanging="360"/>
      </w:pPr>
      <w:rPr>
        <w:rFonts w:eastAsia="Times New Roman"/>
      </w:rPr>
    </w:lvl>
    <w:lvl w:ilvl="2">
      <w:start w:val="1"/>
      <w:numFmt w:val="lowerRoman"/>
      <w:lvlText w:val="%3."/>
      <w:lvlJc w:val="right"/>
      <w:pPr>
        <w:ind w:left="1800" w:firstLine="0"/>
      </w:pPr>
      <w:rPr>
        <w:rFonts w:eastAsia="Times New Roman"/>
      </w:rPr>
    </w:lvl>
    <w:lvl w:ilvl="3">
      <w:start w:val="1"/>
      <w:numFmt w:val="decimal"/>
      <w:lvlText w:val="%4."/>
      <w:lvlJc w:val="left"/>
      <w:pPr>
        <w:ind w:left="2520" w:hanging="360"/>
      </w:pPr>
      <w:rPr>
        <w:rFonts w:eastAsia="Times New Roman"/>
      </w:rPr>
    </w:lvl>
    <w:lvl w:ilvl="4">
      <w:start w:val="1"/>
      <w:numFmt w:val="lowerLetter"/>
      <w:lvlText w:val="%5."/>
      <w:lvlJc w:val="left"/>
      <w:pPr>
        <w:ind w:left="3240" w:hanging="360"/>
      </w:pPr>
      <w:rPr>
        <w:rFonts w:eastAsia="Times New Roman"/>
      </w:rPr>
    </w:lvl>
    <w:lvl w:ilvl="5">
      <w:start w:val="1"/>
      <w:numFmt w:val="lowerRoman"/>
      <w:lvlText w:val="%6."/>
      <w:lvlJc w:val="right"/>
      <w:pPr>
        <w:ind w:left="3960" w:firstLine="0"/>
      </w:pPr>
      <w:rPr>
        <w:rFonts w:eastAsia="Times New Roman"/>
      </w:rPr>
    </w:lvl>
    <w:lvl w:ilvl="6">
      <w:start w:val="1"/>
      <w:numFmt w:val="decimal"/>
      <w:lvlText w:val="%7."/>
      <w:lvlJc w:val="left"/>
      <w:pPr>
        <w:ind w:left="4680" w:hanging="360"/>
      </w:pPr>
      <w:rPr>
        <w:rFonts w:eastAsia="Times New Roman"/>
      </w:rPr>
    </w:lvl>
    <w:lvl w:ilvl="7">
      <w:start w:val="1"/>
      <w:numFmt w:val="lowerLetter"/>
      <w:lvlText w:val="%8."/>
      <w:lvlJc w:val="left"/>
      <w:pPr>
        <w:ind w:left="5400" w:hanging="360"/>
      </w:pPr>
      <w:rPr>
        <w:rFonts w:eastAsia="Times New Roman"/>
      </w:rPr>
    </w:lvl>
    <w:lvl w:ilvl="8">
      <w:start w:val="1"/>
      <w:numFmt w:val="lowerRoman"/>
      <w:lvlText w:val="%9."/>
      <w:lvlJc w:val="right"/>
      <w:pPr>
        <w:ind w:left="6120" w:firstLine="0"/>
      </w:pPr>
      <w:rPr>
        <w:rFonts w:eastAsia="Times New Roman"/>
      </w:rPr>
    </w:lvl>
  </w:abstractNum>
  <w:abstractNum w:abstractNumId="2">
    <w:nsid w:val="085C5965"/>
    <w:multiLevelType w:val="multilevel"/>
    <w:tmpl w:val="8A3CA2E8"/>
    <w:lvl w:ilvl="0">
      <w:start w:val="1"/>
      <w:numFmt w:val="bullet"/>
      <w:lvlText w:val=""/>
      <w:lvlJc w:val="left"/>
      <w:pPr>
        <w:ind w:left="72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1800" w:hanging="360"/>
      </w:pPr>
      <w:rPr>
        <w:rFonts w:ascii="Symbol" w:hAnsi="Symbol" w:cs="Symbol" w:hint="default"/>
      </w:rPr>
    </w:lvl>
    <w:lvl w:ilvl="4">
      <w:start w:val="1"/>
      <w:numFmt w:val="bullet"/>
      <w:lvlText w:val="o"/>
      <w:lvlJc w:val="left"/>
      <w:pPr>
        <w:ind w:left="2160" w:hanging="360"/>
      </w:pPr>
      <w:rPr>
        <w:rFonts w:ascii="Courier New" w:hAnsi="Courier New" w:cs="Courier New" w:hint="default"/>
      </w:rPr>
    </w:lvl>
    <w:lvl w:ilvl="5">
      <w:start w:val="1"/>
      <w:numFmt w:val="bullet"/>
      <w:lvlText w:val=""/>
      <w:lvlJc w:val="left"/>
      <w:pPr>
        <w:ind w:left="2520" w:hanging="360"/>
      </w:pPr>
      <w:rPr>
        <w:rFonts w:ascii="Wingdings" w:hAnsi="Wingdings" w:cs="Wingdings" w:hint="default"/>
      </w:rPr>
    </w:lvl>
    <w:lvl w:ilvl="6">
      <w:start w:val="1"/>
      <w:numFmt w:val="bullet"/>
      <w:lvlText w:val=""/>
      <w:lvlJc w:val="left"/>
      <w:pPr>
        <w:ind w:left="2880" w:hanging="360"/>
      </w:pPr>
      <w:rPr>
        <w:rFonts w:ascii="Symbol" w:hAnsi="Symbol" w:cs="Symbol" w:hint="default"/>
      </w:rPr>
    </w:lvl>
    <w:lvl w:ilvl="7">
      <w:start w:val="1"/>
      <w:numFmt w:val="bullet"/>
      <w:lvlText w:val="o"/>
      <w:lvlJc w:val="left"/>
      <w:pPr>
        <w:ind w:left="3240" w:hanging="360"/>
      </w:pPr>
      <w:rPr>
        <w:rFonts w:ascii="Courier New" w:hAnsi="Courier New" w:cs="Courier New" w:hint="default"/>
      </w:rPr>
    </w:lvl>
    <w:lvl w:ilvl="8">
      <w:start w:val="1"/>
      <w:numFmt w:val="bullet"/>
      <w:lvlText w:val=""/>
      <w:lvlJc w:val="left"/>
      <w:pPr>
        <w:ind w:left="3600" w:hanging="360"/>
      </w:pPr>
      <w:rPr>
        <w:rFonts w:ascii="Wingdings" w:hAnsi="Wingdings" w:cs="Wingdings" w:hint="default"/>
      </w:rPr>
    </w:lvl>
  </w:abstractNum>
  <w:abstractNum w:abstractNumId="3">
    <w:nsid w:val="09B51ABE"/>
    <w:multiLevelType w:val="multilevel"/>
    <w:tmpl w:val="B1A49532"/>
    <w:lvl w:ilvl="0">
      <w:start w:val="1"/>
      <w:numFmt w:val="decimal"/>
      <w:lvlText w:val="%1."/>
      <w:lvlJc w:val="left"/>
      <w:pPr>
        <w:ind w:left="360" w:hanging="360"/>
      </w:pPr>
      <w:rPr>
        <w:rFonts w:ascii="Times New Roman" w:eastAsia="Times New Roman" w:hAnsi="Times New Roman" w:cs="Times New Roman" w:hint="default"/>
        <w:sz w:val="20"/>
        <w:szCs w:val="20"/>
      </w:rPr>
    </w:lvl>
    <w:lvl w:ilvl="1">
      <w:start w:val="1"/>
      <w:numFmt w:val="lowerLetter"/>
      <w:lvlText w:val="%2."/>
      <w:lvlJc w:val="left"/>
      <w:pPr>
        <w:ind w:left="1080" w:hanging="360"/>
      </w:pPr>
      <w:rPr>
        <w:rFonts w:eastAsia="Times New Roman"/>
      </w:rPr>
    </w:lvl>
    <w:lvl w:ilvl="2">
      <w:start w:val="1"/>
      <w:numFmt w:val="lowerRoman"/>
      <w:lvlText w:val="%3."/>
      <w:lvlJc w:val="right"/>
      <w:pPr>
        <w:ind w:left="1800" w:firstLine="0"/>
      </w:pPr>
      <w:rPr>
        <w:rFonts w:eastAsia="Times New Roman"/>
      </w:rPr>
    </w:lvl>
    <w:lvl w:ilvl="3">
      <w:start w:val="1"/>
      <w:numFmt w:val="decimal"/>
      <w:lvlText w:val="%4."/>
      <w:lvlJc w:val="left"/>
      <w:pPr>
        <w:ind w:left="2520" w:hanging="360"/>
      </w:pPr>
      <w:rPr>
        <w:rFonts w:eastAsia="Times New Roman"/>
      </w:rPr>
    </w:lvl>
    <w:lvl w:ilvl="4">
      <w:start w:val="1"/>
      <w:numFmt w:val="lowerLetter"/>
      <w:lvlText w:val="%5."/>
      <w:lvlJc w:val="left"/>
      <w:pPr>
        <w:ind w:left="3240" w:hanging="360"/>
      </w:pPr>
      <w:rPr>
        <w:rFonts w:eastAsia="Times New Roman"/>
      </w:rPr>
    </w:lvl>
    <w:lvl w:ilvl="5">
      <w:start w:val="1"/>
      <w:numFmt w:val="lowerRoman"/>
      <w:lvlText w:val="%6."/>
      <w:lvlJc w:val="right"/>
      <w:pPr>
        <w:ind w:left="3960" w:firstLine="0"/>
      </w:pPr>
      <w:rPr>
        <w:rFonts w:eastAsia="Times New Roman"/>
      </w:rPr>
    </w:lvl>
    <w:lvl w:ilvl="6">
      <w:start w:val="1"/>
      <w:numFmt w:val="decimal"/>
      <w:lvlText w:val="%7."/>
      <w:lvlJc w:val="left"/>
      <w:pPr>
        <w:ind w:left="4680" w:hanging="360"/>
      </w:pPr>
      <w:rPr>
        <w:rFonts w:eastAsia="Times New Roman"/>
      </w:rPr>
    </w:lvl>
    <w:lvl w:ilvl="7">
      <w:start w:val="1"/>
      <w:numFmt w:val="lowerLetter"/>
      <w:lvlText w:val="%8."/>
      <w:lvlJc w:val="left"/>
      <w:pPr>
        <w:ind w:left="5400" w:hanging="360"/>
      </w:pPr>
      <w:rPr>
        <w:rFonts w:eastAsia="Times New Roman"/>
      </w:rPr>
    </w:lvl>
    <w:lvl w:ilvl="8">
      <w:start w:val="1"/>
      <w:numFmt w:val="lowerRoman"/>
      <w:lvlText w:val="%9."/>
      <w:lvlJc w:val="right"/>
      <w:pPr>
        <w:ind w:left="6120" w:firstLine="0"/>
      </w:pPr>
      <w:rPr>
        <w:rFonts w:eastAsia="Times New Roman"/>
      </w:rPr>
    </w:lvl>
  </w:abstractNum>
  <w:abstractNum w:abstractNumId="4">
    <w:nsid w:val="0BEE4E71"/>
    <w:multiLevelType w:val="multilevel"/>
    <w:tmpl w:val="B1A49532"/>
    <w:lvl w:ilvl="0">
      <w:start w:val="1"/>
      <w:numFmt w:val="decimal"/>
      <w:lvlText w:val="%1."/>
      <w:lvlJc w:val="left"/>
      <w:pPr>
        <w:ind w:left="360" w:hanging="360"/>
      </w:pPr>
      <w:rPr>
        <w:rFonts w:ascii="Times New Roman" w:eastAsia="Times New Roman" w:hAnsi="Times New Roman" w:cs="Times New Roman" w:hint="default"/>
        <w:sz w:val="20"/>
        <w:szCs w:val="20"/>
      </w:rPr>
    </w:lvl>
    <w:lvl w:ilvl="1">
      <w:start w:val="1"/>
      <w:numFmt w:val="lowerLetter"/>
      <w:lvlText w:val="%2."/>
      <w:lvlJc w:val="left"/>
      <w:pPr>
        <w:ind w:left="1080" w:hanging="360"/>
      </w:pPr>
      <w:rPr>
        <w:rFonts w:eastAsia="Times New Roman"/>
      </w:rPr>
    </w:lvl>
    <w:lvl w:ilvl="2">
      <w:start w:val="1"/>
      <w:numFmt w:val="lowerRoman"/>
      <w:lvlText w:val="%3."/>
      <w:lvlJc w:val="right"/>
      <w:pPr>
        <w:ind w:left="1800" w:firstLine="0"/>
      </w:pPr>
      <w:rPr>
        <w:rFonts w:eastAsia="Times New Roman"/>
      </w:rPr>
    </w:lvl>
    <w:lvl w:ilvl="3">
      <w:start w:val="1"/>
      <w:numFmt w:val="decimal"/>
      <w:lvlText w:val="%4."/>
      <w:lvlJc w:val="left"/>
      <w:pPr>
        <w:ind w:left="2520" w:hanging="360"/>
      </w:pPr>
      <w:rPr>
        <w:rFonts w:eastAsia="Times New Roman"/>
      </w:rPr>
    </w:lvl>
    <w:lvl w:ilvl="4">
      <w:start w:val="1"/>
      <w:numFmt w:val="lowerLetter"/>
      <w:lvlText w:val="%5."/>
      <w:lvlJc w:val="left"/>
      <w:pPr>
        <w:ind w:left="3240" w:hanging="360"/>
      </w:pPr>
      <w:rPr>
        <w:rFonts w:eastAsia="Times New Roman"/>
      </w:rPr>
    </w:lvl>
    <w:lvl w:ilvl="5">
      <w:start w:val="1"/>
      <w:numFmt w:val="lowerRoman"/>
      <w:lvlText w:val="%6."/>
      <w:lvlJc w:val="right"/>
      <w:pPr>
        <w:ind w:left="3960" w:firstLine="0"/>
      </w:pPr>
      <w:rPr>
        <w:rFonts w:eastAsia="Times New Roman"/>
      </w:rPr>
    </w:lvl>
    <w:lvl w:ilvl="6">
      <w:start w:val="1"/>
      <w:numFmt w:val="decimal"/>
      <w:lvlText w:val="%7."/>
      <w:lvlJc w:val="left"/>
      <w:pPr>
        <w:ind w:left="4680" w:hanging="360"/>
      </w:pPr>
      <w:rPr>
        <w:rFonts w:eastAsia="Times New Roman"/>
      </w:rPr>
    </w:lvl>
    <w:lvl w:ilvl="7">
      <w:start w:val="1"/>
      <w:numFmt w:val="lowerLetter"/>
      <w:lvlText w:val="%8."/>
      <w:lvlJc w:val="left"/>
      <w:pPr>
        <w:ind w:left="5400" w:hanging="360"/>
      </w:pPr>
      <w:rPr>
        <w:rFonts w:eastAsia="Times New Roman"/>
      </w:rPr>
    </w:lvl>
    <w:lvl w:ilvl="8">
      <w:start w:val="1"/>
      <w:numFmt w:val="lowerRoman"/>
      <w:lvlText w:val="%9."/>
      <w:lvlJc w:val="right"/>
      <w:pPr>
        <w:ind w:left="6120" w:firstLine="0"/>
      </w:pPr>
      <w:rPr>
        <w:rFonts w:eastAsia="Times New Roman"/>
      </w:rPr>
    </w:lvl>
  </w:abstractNum>
  <w:abstractNum w:abstractNumId="5">
    <w:nsid w:val="1CD146FA"/>
    <w:multiLevelType w:val="multilevel"/>
    <w:tmpl w:val="61160078"/>
    <w:lvl w:ilvl="0">
      <w:start w:val="1"/>
      <w:numFmt w:val="bullet"/>
      <w:lvlText w:val=""/>
      <w:lvlJc w:val="left"/>
      <w:pPr>
        <w:ind w:left="72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1800" w:hanging="360"/>
      </w:pPr>
      <w:rPr>
        <w:rFonts w:ascii="Symbol" w:hAnsi="Symbol" w:cs="Symbol" w:hint="default"/>
      </w:rPr>
    </w:lvl>
    <w:lvl w:ilvl="4">
      <w:start w:val="1"/>
      <w:numFmt w:val="bullet"/>
      <w:lvlText w:val="o"/>
      <w:lvlJc w:val="left"/>
      <w:pPr>
        <w:ind w:left="2160" w:hanging="360"/>
      </w:pPr>
      <w:rPr>
        <w:rFonts w:ascii="Courier New" w:hAnsi="Courier New" w:cs="Courier New" w:hint="default"/>
      </w:rPr>
    </w:lvl>
    <w:lvl w:ilvl="5">
      <w:start w:val="1"/>
      <w:numFmt w:val="bullet"/>
      <w:lvlText w:val=""/>
      <w:lvlJc w:val="left"/>
      <w:pPr>
        <w:ind w:left="2520" w:hanging="360"/>
      </w:pPr>
      <w:rPr>
        <w:rFonts w:ascii="Wingdings" w:hAnsi="Wingdings" w:cs="Wingdings" w:hint="default"/>
      </w:rPr>
    </w:lvl>
    <w:lvl w:ilvl="6">
      <w:start w:val="1"/>
      <w:numFmt w:val="bullet"/>
      <w:lvlText w:val=""/>
      <w:lvlJc w:val="left"/>
      <w:pPr>
        <w:ind w:left="2880" w:hanging="360"/>
      </w:pPr>
      <w:rPr>
        <w:rFonts w:ascii="Symbol" w:hAnsi="Symbol" w:cs="Symbol" w:hint="default"/>
      </w:rPr>
    </w:lvl>
    <w:lvl w:ilvl="7">
      <w:start w:val="1"/>
      <w:numFmt w:val="bullet"/>
      <w:lvlText w:val="o"/>
      <w:lvlJc w:val="left"/>
      <w:pPr>
        <w:ind w:left="3240" w:hanging="360"/>
      </w:pPr>
      <w:rPr>
        <w:rFonts w:ascii="Courier New" w:hAnsi="Courier New" w:cs="Courier New" w:hint="default"/>
      </w:rPr>
    </w:lvl>
    <w:lvl w:ilvl="8">
      <w:start w:val="1"/>
      <w:numFmt w:val="bullet"/>
      <w:lvlText w:val=""/>
      <w:lvlJc w:val="left"/>
      <w:pPr>
        <w:ind w:left="3600" w:hanging="360"/>
      </w:pPr>
      <w:rPr>
        <w:rFonts w:ascii="Wingdings" w:hAnsi="Wingdings" w:cs="Wingdings" w:hint="default"/>
      </w:rPr>
    </w:lvl>
  </w:abstractNum>
  <w:abstractNum w:abstractNumId="6">
    <w:nsid w:val="24174E9C"/>
    <w:multiLevelType w:val="multilevel"/>
    <w:tmpl w:val="9092C0FA"/>
    <w:lvl w:ilvl="0">
      <w:start w:val="1"/>
      <w:numFmt w:val="decimal"/>
      <w:lvlText w:val=""/>
      <w:lvlJc w:val="left"/>
      <w:pPr>
        <w:ind w:left="720" w:hanging="360"/>
      </w:pPr>
    </w:lvl>
    <w:lvl w:ilvl="1">
      <w:start w:val="1"/>
      <w:numFmt w:val="decimal"/>
      <w:lvlText w:val="%1.%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7">
    <w:nsid w:val="27860541"/>
    <w:multiLevelType w:val="hybridMultilevel"/>
    <w:tmpl w:val="9C7E10D6"/>
    <w:lvl w:ilvl="0" w:tplc="0407000F">
      <w:start w:val="1"/>
      <w:numFmt w:val="decimal"/>
      <w:lvlText w:val="%1."/>
      <w:lvlJc w:val="left"/>
      <w:pPr>
        <w:ind w:left="360" w:hanging="360"/>
      </w:pPr>
      <w:rPr>
        <w:rFonts w:cs="Times New Roman" w:hint="default"/>
      </w:rPr>
    </w:lvl>
    <w:lvl w:ilvl="1" w:tplc="04070019" w:tentative="1">
      <w:start w:val="1"/>
      <w:numFmt w:val="lowerLetter"/>
      <w:lvlText w:val="%2."/>
      <w:lvlJc w:val="left"/>
      <w:pPr>
        <w:ind w:left="1080" w:hanging="360"/>
      </w:pPr>
      <w:rPr>
        <w:rFonts w:cs="Times New Roman"/>
      </w:rPr>
    </w:lvl>
    <w:lvl w:ilvl="2" w:tplc="0407001B" w:tentative="1">
      <w:start w:val="1"/>
      <w:numFmt w:val="lowerRoman"/>
      <w:lvlText w:val="%3."/>
      <w:lvlJc w:val="right"/>
      <w:pPr>
        <w:ind w:left="1800" w:hanging="180"/>
      </w:pPr>
      <w:rPr>
        <w:rFonts w:cs="Times New Roman"/>
      </w:rPr>
    </w:lvl>
    <w:lvl w:ilvl="3" w:tplc="0407000F" w:tentative="1">
      <w:start w:val="1"/>
      <w:numFmt w:val="decimal"/>
      <w:lvlText w:val="%4."/>
      <w:lvlJc w:val="left"/>
      <w:pPr>
        <w:ind w:left="2520" w:hanging="360"/>
      </w:pPr>
      <w:rPr>
        <w:rFonts w:cs="Times New Roman"/>
      </w:rPr>
    </w:lvl>
    <w:lvl w:ilvl="4" w:tplc="04070019" w:tentative="1">
      <w:start w:val="1"/>
      <w:numFmt w:val="lowerLetter"/>
      <w:lvlText w:val="%5."/>
      <w:lvlJc w:val="left"/>
      <w:pPr>
        <w:ind w:left="3240" w:hanging="360"/>
      </w:pPr>
      <w:rPr>
        <w:rFonts w:cs="Times New Roman"/>
      </w:rPr>
    </w:lvl>
    <w:lvl w:ilvl="5" w:tplc="0407001B" w:tentative="1">
      <w:start w:val="1"/>
      <w:numFmt w:val="lowerRoman"/>
      <w:lvlText w:val="%6."/>
      <w:lvlJc w:val="right"/>
      <w:pPr>
        <w:ind w:left="3960" w:hanging="180"/>
      </w:pPr>
      <w:rPr>
        <w:rFonts w:cs="Times New Roman"/>
      </w:rPr>
    </w:lvl>
    <w:lvl w:ilvl="6" w:tplc="0407000F" w:tentative="1">
      <w:start w:val="1"/>
      <w:numFmt w:val="decimal"/>
      <w:lvlText w:val="%7."/>
      <w:lvlJc w:val="left"/>
      <w:pPr>
        <w:ind w:left="4680" w:hanging="360"/>
      </w:pPr>
      <w:rPr>
        <w:rFonts w:cs="Times New Roman"/>
      </w:rPr>
    </w:lvl>
    <w:lvl w:ilvl="7" w:tplc="04070019" w:tentative="1">
      <w:start w:val="1"/>
      <w:numFmt w:val="lowerLetter"/>
      <w:lvlText w:val="%8."/>
      <w:lvlJc w:val="left"/>
      <w:pPr>
        <w:ind w:left="5400" w:hanging="360"/>
      </w:pPr>
      <w:rPr>
        <w:rFonts w:cs="Times New Roman"/>
      </w:rPr>
    </w:lvl>
    <w:lvl w:ilvl="8" w:tplc="0407001B" w:tentative="1">
      <w:start w:val="1"/>
      <w:numFmt w:val="lowerRoman"/>
      <w:lvlText w:val="%9."/>
      <w:lvlJc w:val="right"/>
      <w:pPr>
        <w:ind w:left="6120" w:hanging="180"/>
      </w:pPr>
      <w:rPr>
        <w:rFonts w:cs="Times New Roman"/>
      </w:rPr>
    </w:lvl>
  </w:abstractNum>
  <w:abstractNum w:abstractNumId="8">
    <w:nsid w:val="307536E9"/>
    <w:multiLevelType w:val="multilevel"/>
    <w:tmpl w:val="A5DC5D2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9">
    <w:nsid w:val="33591BAA"/>
    <w:multiLevelType w:val="multilevel"/>
    <w:tmpl w:val="B1A49532"/>
    <w:lvl w:ilvl="0">
      <w:start w:val="1"/>
      <w:numFmt w:val="decimal"/>
      <w:lvlText w:val="%1."/>
      <w:lvlJc w:val="left"/>
      <w:pPr>
        <w:ind w:left="360" w:hanging="360"/>
      </w:pPr>
      <w:rPr>
        <w:rFonts w:ascii="Times New Roman" w:eastAsia="Times New Roman" w:hAnsi="Times New Roman" w:cs="Times New Roman" w:hint="default"/>
        <w:sz w:val="20"/>
        <w:szCs w:val="20"/>
      </w:rPr>
    </w:lvl>
    <w:lvl w:ilvl="1">
      <w:start w:val="1"/>
      <w:numFmt w:val="lowerLetter"/>
      <w:lvlText w:val="%2."/>
      <w:lvlJc w:val="left"/>
      <w:pPr>
        <w:ind w:left="1080" w:hanging="360"/>
      </w:pPr>
      <w:rPr>
        <w:rFonts w:eastAsia="Times New Roman"/>
      </w:rPr>
    </w:lvl>
    <w:lvl w:ilvl="2">
      <w:start w:val="1"/>
      <w:numFmt w:val="lowerRoman"/>
      <w:lvlText w:val="%3."/>
      <w:lvlJc w:val="right"/>
      <w:pPr>
        <w:ind w:left="1800" w:firstLine="0"/>
      </w:pPr>
      <w:rPr>
        <w:rFonts w:eastAsia="Times New Roman"/>
      </w:rPr>
    </w:lvl>
    <w:lvl w:ilvl="3">
      <w:start w:val="1"/>
      <w:numFmt w:val="decimal"/>
      <w:lvlText w:val="%4."/>
      <w:lvlJc w:val="left"/>
      <w:pPr>
        <w:ind w:left="2520" w:hanging="360"/>
      </w:pPr>
      <w:rPr>
        <w:rFonts w:eastAsia="Times New Roman"/>
      </w:rPr>
    </w:lvl>
    <w:lvl w:ilvl="4">
      <w:start w:val="1"/>
      <w:numFmt w:val="lowerLetter"/>
      <w:lvlText w:val="%5."/>
      <w:lvlJc w:val="left"/>
      <w:pPr>
        <w:ind w:left="3240" w:hanging="360"/>
      </w:pPr>
      <w:rPr>
        <w:rFonts w:eastAsia="Times New Roman"/>
      </w:rPr>
    </w:lvl>
    <w:lvl w:ilvl="5">
      <w:start w:val="1"/>
      <w:numFmt w:val="lowerRoman"/>
      <w:lvlText w:val="%6."/>
      <w:lvlJc w:val="right"/>
      <w:pPr>
        <w:ind w:left="3960" w:firstLine="0"/>
      </w:pPr>
      <w:rPr>
        <w:rFonts w:eastAsia="Times New Roman"/>
      </w:rPr>
    </w:lvl>
    <w:lvl w:ilvl="6">
      <w:start w:val="1"/>
      <w:numFmt w:val="decimal"/>
      <w:lvlText w:val="%7."/>
      <w:lvlJc w:val="left"/>
      <w:pPr>
        <w:ind w:left="4680" w:hanging="360"/>
      </w:pPr>
      <w:rPr>
        <w:rFonts w:eastAsia="Times New Roman"/>
      </w:rPr>
    </w:lvl>
    <w:lvl w:ilvl="7">
      <w:start w:val="1"/>
      <w:numFmt w:val="lowerLetter"/>
      <w:lvlText w:val="%8."/>
      <w:lvlJc w:val="left"/>
      <w:pPr>
        <w:ind w:left="5400" w:hanging="360"/>
      </w:pPr>
      <w:rPr>
        <w:rFonts w:eastAsia="Times New Roman"/>
      </w:rPr>
    </w:lvl>
    <w:lvl w:ilvl="8">
      <w:start w:val="1"/>
      <w:numFmt w:val="lowerRoman"/>
      <w:lvlText w:val="%9."/>
      <w:lvlJc w:val="right"/>
      <w:pPr>
        <w:ind w:left="6120" w:firstLine="0"/>
      </w:pPr>
      <w:rPr>
        <w:rFonts w:eastAsia="Times New Roman"/>
      </w:rPr>
    </w:lvl>
  </w:abstractNum>
  <w:abstractNum w:abstractNumId="10">
    <w:nsid w:val="3FB2450D"/>
    <w:multiLevelType w:val="multilevel"/>
    <w:tmpl w:val="77DCD3B2"/>
    <w:lvl w:ilvl="0">
      <w:start w:val="1"/>
      <w:numFmt w:val="bullet"/>
      <w:lvlText w:val=""/>
      <w:lvlJc w:val="left"/>
      <w:pPr>
        <w:ind w:left="72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1800" w:hanging="360"/>
      </w:pPr>
      <w:rPr>
        <w:rFonts w:ascii="Symbol" w:hAnsi="Symbol" w:cs="Symbol" w:hint="default"/>
      </w:rPr>
    </w:lvl>
    <w:lvl w:ilvl="4">
      <w:start w:val="1"/>
      <w:numFmt w:val="bullet"/>
      <w:lvlText w:val="o"/>
      <w:lvlJc w:val="left"/>
      <w:pPr>
        <w:ind w:left="2160" w:hanging="360"/>
      </w:pPr>
      <w:rPr>
        <w:rFonts w:ascii="Courier New" w:hAnsi="Courier New" w:cs="Courier New" w:hint="default"/>
      </w:rPr>
    </w:lvl>
    <w:lvl w:ilvl="5">
      <w:start w:val="1"/>
      <w:numFmt w:val="bullet"/>
      <w:lvlText w:val=""/>
      <w:lvlJc w:val="left"/>
      <w:pPr>
        <w:ind w:left="2520" w:hanging="360"/>
      </w:pPr>
      <w:rPr>
        <w:rFonts w:ascii="Wingdings" w:hAnsi="Wingdings" w:cs="Wingdings" w:hint="default"/>
      </w:rPr>
    </w:lvl>
    <w:lvl w:ilvl="6">
      <w:start w:val="1"/>
      <w:numFmt w:val="bullet"/>
      <w:lvlText w:val=""/>
      <w:lvlJc w:val="left"/>
      <w:pPr>
        <w:ind w:left="2880" w:hanging="360"/>
      </w:pPr>
      <w:rPr>
        <w:rFonts w:ascii="Symbol" w:hAnsi="Symbol" w:cs="Symbol" w:hint="default"/>
      </w:rPr>
    </w:lvl>
    <w:lvl w:ilvl="7">
      <w:start w:val="1"/>
      <w:numFmt w:val="bullet"/>
      <w:lvlText w:val="o"/>
      <w:lvlJc w:val="left"/>
      <w:pPr>
        <w:ind w:left="3240" w:hanging="360"/>
      </w:pPr>
      <w:rPr>
        <w:rFonts w:ascii="Courier New" w:hAnsi="Courier New" w:cs="Courier New" w:hint="default"/>
      </w:rPr>
    </w:lvl>
    <w:lvl w:ilvl="8">
      <w:start w:val="1"/>
      <w:numFmt w:val="bullet"/>
      <w:lvlText w:val=""/>
      <w:lvlJc w:val="left"/>
      <w:pPr>
        <w:ind w:left="3600" w:hanging="360"/>
      </w:pPr>
      <w:rPr>
        <w:rFonts w:ascii="Wingdings" w:hAnsi="Wingdings" w:cs="Wingdings" w:hint="default"/>
      </w:rPr>
    </w:lvl>
  </w:abstractNum>
  <w:abstractNum w:abstractNumId="11">
    <w:nsid w:val="44FF3564"/>
    <w:multiLevelType w:val="hybridMultilevel"/>
    <w:tmpl w:val="B4DA9ED2"/>
    <w:lvl w:ilvl="0" w:tplc="0407000F">
      <w:start w:val="1"/>
      <w:numFmt w:val="decimal"/>
      <w:lvlText w:val="%1."/>
      <w:lvlJc w:val="left"/>
      <w:pPr>
        <w:ind w:left="360" w:hanging="360"/>
      </w:pPr>
      <w:rPr>
        <w:rFonts w:cs="Times New Roman" w:hint="default"/>
      </w:rPr>
    </w:lvl>
    <w:lvl w:ilvl="1" w:tplc="04070019" w:tentative="1">
      <w:start w:val="1"/>
      <w:numFmt w:val="lowerLetter"/>
      <w:lvlText w:val="%2."/>
      <w:lvlJc w:val="left"/>
      <w:pPr>
        <w:ind w:left="1080" w:hanging="360"/>
      </w:pPr>
      <w:rPr>
        <w:rFonts w:cs="Times New Roman"/>
      </w:rPr>
    </w:lvl>
    <w:lvl w:ilvl="2" w:tplc="0407001B" w:tentative="1">
      <w:start w:val="1"/>
      <w:numFmt w:val="lowerRoman"/>
      <w:lvlText w:val="%3."/>
      <w:lvlJc w:val="right"/>
      <w:pPr>
        <w:ind w:left="1800" w:hanging="180"/>
      </w:pPr>
      <w:rPr>
        <w:rFonts w:cs="Times New Roman"/>
      </w:rPr>
    </w:lvl>
    <w:lvl w:ilvl="3" w:tplc="0407000F" w:tentative="1">
      <w:start w:val="1"/>
      <w:numFmt w:val="decimal"/>
      <w:lvlText w:val="%4."/>
      <w:lvlJc w:val="left"/>
      <w:pPr>
        <w:ind w:left="2520" w:hanging="360"/>
      </w:pPr>
      <w:rPr>
        <w:rFonts w:cs="Times New Roman"/>
      </w:rPr>
    </w:lvl>
    <w:lvl w:ilvl="4" w:tplc="04070019" w:tentative="1">
      <w:start w:val="1"/>
      <w:numFmt w:val="lowerLetter"/>
      <w:lvlText w:val="%5."/>
      <w:lvlJc w:val="left"/>
      <w:pPr>
        <w:ind w:left="3240" w:hanging="360"/>
      </w:pPr>
      <w:rPr>
        <w:rFonts w:cs="Times New Roman"/>
      </w:rPr>
    </w:lvl>
    <w:lvl w:ilvl="5" w:tplc="0407001B" w:tentative="1">
      <w:start w:val="1"/>
      <w:numFmt w:val="lowerRoman"/>
      <w:lvlText w:val="%6."/>
      <w:lvlJc w:val="right"/>
      <w:pPr>
        <w:ind w:left="3960" w:hanging="180"/>
      </w:pPr>
      <w:rPr>
        <w:rFonts w:cs="Times New Roman"/>
      </w:rPr>
    </w:lvl>
    <w:lvl w:ilvl="6" w:tplc="0407000F" w:tentative="1">
      <w:start w:val="1"/>
      <w:numFmt w:val="decimal"/>
      <w:lvlText w:val="%7."/>
      <w:lvlJc w:val="left"/>
      <w:pPr>
        <w:ind w:left="4680" w:hanging="360"/>
      </w:pPr>
      <w:rPr>
        <w:rFonts w:cs="Times New Roman"/>
      </w:rPr>
    </w:lvl>
    <w:lvl w:ilvl="7" w:tplc="04070019" w:tentative="1">
      <w:start w:val="1"/>
      <w:numFmt w:val="lowerLetter"/>
      <w:lvlText w:val="%8."/>
      <w:lvlJc w:val="left"/>
      <w:pPr>
        <w:ind w:left="5400" w:hanging="360"/>
      </w:pPr>
      <w:rPr>
        <w:rFonts w:cs="Times New Roman"/>
      </w:rPr>
    </w:lvl>
    <w:lvl w:ilvl="8" w:tplc="0407001B" w:tentative="1">
      <w:start w:val="1"/>
      <w:numFmt w:val="lowerRoman"/>
      <w:lvlText w:val="%9."/>
      <w:lvlJc w:val="right"/>
      <w:pPr>
        <w:ind w:left="6120" w:hanging="180"/>
      </w:pPr>
      <w:rPr>
        <w:rFonts w:cs="Times New Roman"/>
      </w:rPr>
    </w:lvl>
  </w:abstractNum>
  <w:abstractNum w:abstractNumId="12">
    <w:nsid w:val="4C3D119B"/>
    <w:multiLevelType w:val="multilevel"/>
    <w:tmpl w:val="2BC44776"/>
    <w:lvl w:ilvl="0">
      <w:start w:val="1"/>
      <w:numFmt w:val="bullet"/>
      <w:lvlText w:val=""/>
      <w:lvlJc w:val="left"/>
      <w:pPr>
        <w:ind w:left="72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1800" w:hanging="360"/>
      </w:pPr>
      <w:rPr>
        <w:rFonts w:ascii="Symbol" w:hAnsi="Symbol" w:cs="Symbol" w:hint="default"/>
      </w:rPr>
    </w:lvl>
    <w:lvl w:ilvl="4">
      <w:start w:val="1"/>
      <w:numFmt w:val="bullet"/>
      <w:lvlText w:val="o"/>
      <w:lvlJc w:val="left"/>
      <w:pPr>
        <w:ind w:left="2160" w:hanging="360"/>
      </w:pPr>
      <w:rPr>
        <w:rFonts w:ascii="Courier New" w:hAnsi="Courier New" w:cs="Courier New" w:hint="default"/>
      </w:rPr>
    </w:lvl>
    <w:lvl w:ilvl="5">
      <w:start w:val="1"/>
      <w:numFmt w:val="bullet"/>
      <w:lvlText w:val=""/>
      <w:lvlJc w:val="left"/>
      <w:pPr>
        <w:ind w:left="2520" w:hanging="360"/>
      </w:pPr>
      <w:rPr>
        <w:rFonts w:ascii="Wingdings" w:hAnsi="Wingdings" w:cs="Wingdings" w:hint="default"/>
      </w:rPr>
    </w:lvl>
    <w:lvl w:ilvl="6">
      <w:start w:val="1"/>
      <w:numFmt w:val="bullet"/>
      <w:lvlText w:val=""/>
      <w:lvlJc w:val="left"/>
      <w:pPr>
        <w:ind w:left="2880" w:hanging="360"/>
      </w:pPr>
      <w:rPr>
        <w:rFonts w:ascii="Symbol" w:hAnsi="Symbol" w:cs="Symbol" w:hint="default"/>
      </w:rPr>
    </w:lvl>
    <w:lvl w:ilvl="7">
      <w:start w:val="1"/>
      <w:numFmt w:val="bullet"/>
      <w:lvlText w:val="o"/>
      <w:lvlJc w:val="left"/>
      <w:pPr>
        <w:ind w:left="3240" w:hanging="360"/>
      </w:pPr>
      <w:rPr>
        <w:rFonts w:ascii="Courier New" w:hAnsi="Courier New" w:cs="Courier New" w:hint="default"/>
      </w:rPr>
    </w:lvl>
    <w:lvl w:ilvl="8">
      <w:start w:val="1"/>
      <w:numFmt w:val="bullet"/>
      <w:lvlText w:val=""/>
      <w:lvlJc w:val="left"/>
      <w:pPr>
        <w:ind w:left="3600" w:hanging="360"/>
      </w:pPr>
      <w:rPr>
        <w:rFonts w:ascii="Wingdings" w:hAnsi="Wingdings" w:cs="Wingdings" w:hint="default"/>
      </w:rPr>
    </w:lvl>
  </w:abstractNum>
  <w:abstractNum w:abstractNumId="13">
    <w:nsid w:val="56122A1D"/>
    <w:multiLevelType w:val="multilevel"/>
    <w:tmpl w:val="B1A49532"/>
    <w:lvl w:ilvl="0">
      <w:start w:val="1"/>
      <w:numFmt w:val="decimal"/>
      <w:lvlText w:val="%1."/>
      <w:lvlJc w:val="left"/>
      <w:pPr>
        <w:ind w:left="360" w:hanging="360"/>
      </w:pPr>
      <w:rPr>
        <w:rFonts w:ascii="Times New Roman" w:eastAsia="Times New Roman" w:hAnsi="Times New Roman" w:cs="Times New Roman" w:hint="default"/>
        <w:sz w:val="20"/>
        <w:szCs w:val="20"/>
      </w:rPr>
    </w:lvl>
    <w:lvl w:ilvl="1">
      <w:start w:val="1"/>
      <w:numFmt w:val="lowerLetter"/>
      <w:lvlText w:val="%2."/>
      <w:lvlJc w:val="left"/>
      <w:pPr>
        <w:ind w:left="1080" w:hanging="360"/>
      </w:pPr>
      <w:rPr>
        <w:rFonts w:eastAsia="Times New Roman"/>
      </w:rPr>
    </w:lvl>
    <w:lvl w:ilvl="2">
      <w:start w:val="1"/>
      <w:numFmt w:val="lowerRoman"/>
      <w:lvlText w:val="%3."/>
      <w:lvlJc w:val="right"/>
      <w:pPr>
        <w:ind w:left="1800" w:firstLine="0"/>
      </w:pPr>
      <w:rPr>
        <w:rFonts w:eastAsia="Times New Roman"/>
      </w:rPr>
    </w:lvl>
    <w:lvl w:ilvl="3">
      <w:start w:val="1"/>
      <w:numFmt w:val="decimal"/>
      <w:lvlText w:val="%4."/>
      <w:lvlJc w:val="left"/>
      <w:pPr>
        <w:ind w:left="2520" w:hanging="360"/>
      </w:pPr>
      <w:rPr>
        <w:rFonts w:eastAsia="Times New Roman"/>
      </w:rPr>
    </w:lvl>
    <w:lvl w:ilvl="4">
      <w:start w:val="1"/>
      <w:numFmt w:val="lowerLetter"/>
      <w:lvlText w:val="%5."/>
      <w:lvlJc w:val="left"/>
      <w:pPr>
        <w:ind w:left="3240" w:hanging="360"/>
      </w:pPr>
      <w:rPr>
        <w:rFonts w:eastAsia="Times New Roman"/>
      </w:rPr>
    </w:lvl>
    <w:lvl w:ilvl="5">
      <w:start w:val="1"/>
      <w:numFmt w:val="lowerRoman"/>
      <w:lvlText w:val="%6."/>
      <w:lvlJc w:val="right"/>
      <w:pPr>
        <w:ind w:left="3960" w:firstLine="0"/>
      </w:pPr>
      <w:rPr>
        <w:rFonts w:eastAsia="Times New Roman"/>
      </w:rPr>
    </w:lvl>
    <w:lvl w:ilvl="6">
      <w:start w:val="1"/>
      <w:numFmt w:val="decimal"/>
      <w:lvlText w:val="%7."/>
      <w:lvlJc w:val="left"/>
      <w:pPr>
        <w:ind w:left="4680" w:hanging="360"/>
      </w:pPr>
      <w:rPr>
        <w:rFonts w:eastAsia="Times New Roman"/>
      </w:rPr>
    </w:lvl>
    <w:lvl w:ilvl="7">
      <w:start w:val="1"/>
      <w:numFmt w:val="lowerLetter"/>
      <w:lvlText w:val="%8."/>
      <w:lvlJc w:val="left"/>
      <w:pPr>
        <w:ind w:left="5400" w:hanging="360"/>
      </w:pPr>
      <w:rPr>
        <w:rFonts w:eastAsia="Times New Roman"/>
      </w:rPr>
    </w:lvl>
    <w:lvl w:ilvl="8">
      <w:start w:val="1"/>
      <w:numFmt w:val="lowerRoman"/>
      <w:lvlText w:val="%9."/>
      <w:lvlJc w:val="right"/>
      <w:pPr>
        <w:ind w:left="6120" w:firstLine="0"/>
      </w:pPr>
      <w:rPr>
        <w:rFonts w:eastAsia="Times New Roman"/>
      </w:rPr>
    </w:lvl>
  </w:abstractNum>
  <w:abstractNum w:abstractNumId="14">
    <w:nsid w:val="58DB1AED"/>
    <w:multiLevelType w:val="hybridMultilevel"/>
    <w:tmpl w:val="9A12090E"/>
    <w:lvl w:ilvl="0" w:tplc="0407000F">
      <w:start w:val="1"/>
      <w:numFmt w:val="decimal"/>
      <w:lvlText w:val="%1."/>
      <w:lvlJc w:val="left"/>
      <w:pPr>
        <w:ind w:left="360" w:hanging="360"/>
      </w:pPr>
      <w:rPr>
        <w:rFonts w:cs="Times New Roman" w:hint="default"/>
      </w:rPr>
    </w:lvl>
    <w:lvl w:ilvl="1" w:tplc="04070019" w:tentative="1">
      <w:start w:val="1"/>
      <w:numFmt w:val="lowerLetter"/>
      <w:lvlText w:val="%2."/>
      <w:lvlJc w:val="left"/>
      <w:pPr>
        <w:ind w:left="1080" w:hanging="360"/>
      </w:pPr>
      <w:rPr>
        <w:rFonts w:cs="Times New Roman"/>
      </w:rPr>
    </w:lvl>
    <w:lvl w:ilvl="2" w:tplc="0407001B" w:tentative="1">
      <w:start w:val="1"/>
      <w:numFmt w:val="lowerRoman"/>
      <w:lvlText w:val="%3."/>
      <w:lvlJc w:val="right"/>
      <w:pPr>
        <w:ind w:left="1800" w:hanging="180"/>
      </w:pPr>
      <w:rPr>
        <w:rFonts w:cs="Times New Roman"/>
      </w:rPr>
    </w:lvl>
    <w:lvl w:ilvl="3" w:tplc="0407000F" w:tentative="1">
      <w:start w:val="1"/>
      <w:numFmt w:val="decimal"/>
      <w:lvlText w:val="%4."/>
      <w:lvlJc w:val="left"/>
      <w:pPr>
        <w:ind w:left="2520" w:hanging="360"/>
      </w:pPr>
      <w:rPr>
        <w:rFonts w:cs="Times New Roman"/>
      </w:rPr>
    </w:lvl>
    <w:lvl w:ilvl="4" w:tplc="04070019" w:tentative="1">
      <w:start w:val="1"/>
      <w:numFmt w:val="lowerLetter"/>
      <w:lvlText w:val="%5."/>
      <w:lvlJc w:val="left"/>
      <w:pPr>
        <w:ind w:left="3240" w:hanging="360"/>
      </w:pPr>
      <w:rPr>
        <w:rFonts w:cs="Times New Roman"/>
      </w:rPr>
    </w:lvl>
    <w:lvl w:ilvl="5" w:tplc="0407001B" w:tentative="1">
      <w:start w:val="1"/>
      <w:numFmt w:val="lowerRoman"/>
      <w:lvlText w:val="%6."/>
      <w:lvlJc w:val="right"/>
      <w:pPr>
        <w:ind w:left="3960" w:hanging="180"/>
      </w:pPr>
      <w:rPr>
        <w:rFonts w:cs="Times New Roman"/>
      </w:rPr>
    </w:lvl>
    <w:lvl w:ilvl="6" w:tplc="0407000F" w:tentative="1">
      <w:start w:val="1"/>
      <w:numFmt w:val="decimal"/>
      <w:lvlText w:val="%7."/>
      <w:lvlJc w:val="left"/>
      <w:pPr>
        <w:ind w:left="4680" w:hanging="360"/>
      </w:pPr>
      <w:rPr>
        <w:rFonts w:cs="Times New Roman"/>
      </w:rPr>
    </w:lvl>
    <w:lvl w:ilvl="7" w:tplc="04070019" w:tentative="1">
      <w:start w:val="1"/>
      <w:numFmt w:val="lowerLetter"/>
      <w:lvlText w:val="%8."/>
      <w:lvlJc w:val="left"/>
      <w:pPr>
        <w:ind w:left="5400" w:hanging="360"/>
      </w:pPr>
      <w:rPr>
        <w:rFonts w:cs="Times New Roman"/>
      </w:rPr>
    </w:lvl>
    <w:lvl w:ilvl="8" w:tplc="0407001B" w:tentative="1">
      <w:start w:val="1"/>
      <w:numFmt w:val="lowerRoman"/>
      <w:lvlText w:val="%9."/>
      <w:lvlJc w:val="right"/>
      <w:pPr>
        <w:ind w:left="6120" w:hanging="180"/>
      </w:pPr>
      <w:rPr>
        <w:rFonts w:cs="Times New Roman"/>
      </w:rPr>
    </w:lvl>
  </w:abstractNum>
  <w:abstractNum w:abstractNumId="15">
    <w:nsid w:val="5FA7535F"/>
    <w:multiLevelType w:val="hybridMultilevel"/>
    <w:tmpl w:val="B4DA9ED2"/>
    <w:lvl w:ilvl="0" w:tplc="0407000F">
      <w:start w:val="1"/>
      <w:numFmt w:val="decimal"/>
      <w:lvlText w:val="%1."/>
      <w:lvlJc w:val="left"/>
      <w:pPr>
        <w:ind w:left="360" w:hanging="360"/>
      </w:pPr>
      <w:rPr>
        <w:rFonts w:cs="Times New Roman" w:hint="default"/>
      </w:rPr>
    </w:lvl>
    <w:lvl w:ilvl="1" w:tplc="04070019" w:tentative="1">
      <w:start w:val="1"/>
      <w:numFmt w:val="lowerLetter"/>
      <w:lvlText w:val="%2."/>
      <w:lvlJc w:val="left"/>
      <w:pPr>
        <w:ind w:left="1080" w:hanging="360"/>
      </w:pPr>
      <w:rPr>
        <w:rFonts w:cs="Times New Roman"/>
      </w:rPr>
    </w:lvl>
    <w:lvl w:ilvl="2" w:tplc="0407001B" w:tentative="1">
      <w:start w:val="1"/>
      <w:numFmt w:val="lowerRoman"/>
      <w:lvlText w:val="%3."/>
      <w:lvlJc w:val="right"/>
      <w:pPr>
        <w:ind w:left="1800" w:hanging="180"/>
      </w:pPr>
      <w:rPr>
        <w:rFonts w:cs="Times New Roman"/>
      </w:rPr>
    </w:lvl>
    <w:lvl w:ilvl="3" w:tplc="0407000F" w:tentative="1">
      <w:start w:val="1"/>
      <w:numFmt w:val="decimal"/>
      <w:lvlText w:val="%4."/>
      <w:lvlJc w:val="left"/>
      <w:pPr>
        <w:ind w:left="2520" w:hanging="360"/>
      </w:pPr>
      <w:rPr>
        <w:rFonts w:cs="Times New Roman"/>
      </w:rPr>
    </w:lvl>
    <w:lvl w:ilvl="4" w:tplc="04070019" w:tentative="1">
      <w:start w:val="1"/>
      <w:numFmt w:val="lowerLetter"/>
      <w:lvlText w:val="%5."/>
      <w:lvlJc w:val="left"/>
      <w:pPr>
        <w:ind w:left="3240" w:hanging="360"/>
      </w:pPr>
      <w:rPr>
        <w:rFonts w:cs="Times New Roman"/>
      </w:rPr>
    </w:lvl>
    <w:lvl w:ilvl="5" w:tplc="0407001B" w:tentative="1">
      <w:start w:val="1"/>
      <w:numFmt w:val="lowerRoman"/>
      <w:lvlText w:val="%6."/>
      <w:lvlJc w:val="right"/>
      <w:pPr>
        <w:ind w:left="3960" w:hanging="180"/>
      </w:pPr>
      <w:rPr>
        <w:rFonts w:cs="Times New Roman"/>
      </w:rPr>
    </w:lvl>
    <w:lvl w:ilvl="6" w:tplc="0407000F" w:tentative="1">
      <w:start w:val="1"/>
      <w:numFmt w:val="decimal"/>
      <w:lvlText w:val="%7."/>
      <w:lvlJc w:val="left"/>
      <w:pPr>
        <w:ind w:left="4680" w:hanging="360"/>
      </w:pPr>
      <w:rPr>
        <w:rFonts w:cs="Times New Roman"/>
      </w:rPr>
    </w:lvl>
    <w:lvl w:ilvl="7" w:tplc="04070019" w:tentative="1">
      <w:start w:val="1"/>
      <w:numFmt w:val="lowerLetter"/>
      <w:lvlText w:val="%8."/>
      <w:lvlJc w:val="left"/>
      <w:pPr>
        <w:ind w:left="5400" w:hanging="360"/>
      </w:pPr>
      <w:rPr>
        <w:rFonts w:cs="Times New Roman"/>
      </w:rPr>
    </w:lvl>
    <w:lvl w:ilvl="8" w:tplc="0407001B" w:tentative="1">
      <w:start w:val="1"/>
      <w:numFmt w:val="lowerRoman"/>
      <w:lvlText w:val="%9."/>
      <w:lvlJc w:val="right"/>
      <w:pPr>
        <w:ind w:left="6120" w:hanging="180"/>
      </w:pPr>
      <w:rPr>
        <w:rFonts w:cs="Times New Roman"/>
      </w:rPr>
    </w:lvl>
  </w:abstractNum>
  <w:abstractNum w:abstractNumId="16">
    <w:nsid w:val="62CF7CCF"/>
    <w:multiLevelType w:val="multilevel"/>
    <w:tmpl w:val="B92C85CC"/>
    <w:lvl w:ilvl="0">
      <w:start w:val="1"/>
      <w:numFmt w:val="bullet"/>
      <w:lvlText w:val=""/>
      <w:lvlJc w:val="left"/>
      <w:pPr>
        <w:ind w:left="72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1800" w:hanging="360"/>
      </w:pPr>
      <w:rPr>
        <w:rFonts w:ascii="Symbol" w:hAnsi="Symbol" w:cs="Symbol" w:hint="default"/>
      </w:rPr>
    </w:lvl>
    <w:lvl w:ilvl="4">
      <w:start w:val="1"/>
      <w:numFmt w:val="bullet"/>
      <w:lvlText w:val="o"/>
      <w:lvlJc w:val="left"/>
      <w:pPr>
        <w:ind w:left="2160" w:hanging="360"/>
      </w:pPr>
      <w:rPr>
        <w:rFonts w:ascii="Courier New" w:hAnsi="Courier New" w:cs="Courier New" w:hint="default"/>
      </w:rPr>
    </w:lvl>
    <w:lvl w:ilvl="5">
      <w:start w:val="1"/>
      <w:numFmt w:val="bullet"/>
      <w:lvlText w:val=""/>
      <w:lvlJc w:val="left"/>
      <w:pPr>
        <w:ind w:left="2520" w:hanging="360"/>
      </w:pPr>
      <w:rPr>
        <w:rFonts w:ascii="Wingdings" w:hAnsi="Wingdings" w:cs="Wingdings" w:hint="default"/>
      </w:rPr>
    </w:lvl>
    <w:lvl w:ilvl="6">
      <w:start w:val="1"/>
      <w:numFmt w:val="bullet"/>
      <w:lvlText w:val=""/>
      <w:lvlJc w:val="left"/>
      <w:pPr>
        <w:ind w:left="2880" w:hanging="360"/>
      </w:pPr>
      <w:rPr>
        <w:rFonts w:ascii="Symbol" w:hAnsi="Symbol" w:cs="Symbol" w:hint="default"/>
      </w:rPr>
    </w:lvl>
    <w:lvl w:ilvl="7">
      <w:start w:val="1"/>
      <w:numFmt w:val="bullet"/>
      <w:lvlText w:val="o"/>
      <w:lvlJc w:val="left"/>
      <w:pPr>
        <w:ind w:left="3240" w:hanging="360"/>
      </w:pPr>
      <w:rPr>
        <w:rFonts w:ascii="Courier New" w:hAnsi="Courier New" w:cs="Courier New" w:hint="default"/>
      </w:rPr>
    </w:lvl>
    <w:lvl w:ilvl="8">
      <w:start w:val="1"/>
      <w:numFmt w:val="bullet"/>
      <w:lvlText w:val=""/>
      <w:lvlJc w:val="left"/>
      <w:pPr>
        <w:ind w:left="3600" w:hanging="360"/>
      </w:pPr>
      <w:rPr>
        <w:rFonts w:ascii="Wingdings" w:hAnsi="Wingdings" w:cs="Wingdings" w:hint="default"/>
      </w:rPr>
    </w:lvl>
  </w:abstractNum>
  <w:abstractNum w:abstractNumId="17">
    <w:nsid w:val="71EA0029"/>
    <w:multiLevelType w:val="multilevel"/>
    <w:tmpl w:val="9092C0FA"/>
    <w:lvl w:ilvl="0">
      <w:start w:val="1"/>
      <w:numFmt w:val="decimal"/>
      <w:lvlText w:val=""/>
      <w:lvlJc w:val="left"/>
      <w:pPr>
        <w:ind w:left="720" w:hanging="360"/>
      </w:pPr>
    </w:lvl>
    <w:lvl w:ilvl="1">
      <w:start w:val="1"/>
      <w:numFmt w:val="decimal"/>
      <w:lvlText w:val="%1.%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18">
    <w:nsid w:val="73850343"/>
    <w:multiLevelType w:val="multilevel"/>
    <w:tmpl w:val="7BDE70BE"/>
    <w:lvl w:ilvl="0">
      <w:start w:val="1"/>
      <w:numFmt w:val="bullet"/>
      <w:lvlText w:val=""/>
      <w:lvlJc w:val="left"/>
      <w:pPr>
        <w:ind w:left="72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1800" w:hanging="360"/>
      </w:pPr>
      <w:rPr>
        <w:rFonts w:ascii="Symbol" w:hAnsi="Symbol" w:cs="Symbol" w:hint="default"/>
      </w:rPr>
    </w:lvl>
    <w:lvl w:ilvl="4">
      <w:start w:val="1"/>
      <w:numFmt w:val="bullet"/>
      <w:lvlText w:val="o"/>
      <w:lvlJc w:val="left"/>
      <w:pPr>
        <w:ind w:left="2160" w:hanging="360"/>
      </w:pPr>
      <w:rPr>
        <w:rFonts w:ascii="Courier New" w:hAnsi="Courier New" w:cs="Courier New" w:hint="default"/>
      </w:rPr>
    </w:lvl>
    <w:lvl w:ilvl="5">
      <w:start w:val="1"/>
      <w:numFmt w:val="bullet"/>
      <w:lvlText w:val=""/>
      <w:lvlJc w:val="left"/>
      <w:pPr>
        <w:ind w:left="2520" w:hanging="360"/>
      </w:pPr>
      <w:rPr>
        <w:rFonts w:ascii="Wingdings" w:hAnsi="Wingdings" w:cs="Wingdings" w:hint="default"/>
      </w:rPr>
    </w:lvl>
    <w:lvl w:ilvl="6">
      <w:start w:val="1"/>
      <w:numFmt w:val="bullet"/>
      <w:lvlText w:val=""/>
      <w:lvlJc w:val="left"/>
      <w:pPr>
        <w:ind w:left="2880" w:hanging="360"/>
      </w:pPr>
      <w:rPr>
        <w:rFonts w:ascii="Symbol" w:hAnsi="Symbol" w:cs="Symbol" w:hint="default"/>
      </w:rPr>
    </w:lvl>
    <w:lvl w:ilvl="7">
      <w:start w:val="1"/>
      <w:numFmt w:val="bullet"/>
      <w:lvlText w:val="o"/>
      <w:lvlJc w:val="left"/>
      <w:pPr>
        <w:ind w:left="3240" w:hanging="360"/>
      </w:pPr>
      <w:rPr>
        <w:rFonts w:ascii="Courier New" w:hAnsi="Courier New" w:cs="Courier New" w:hint="default"/>
      </w:rPr>
    </w:lvl>
    <w:lvl w:ilvl="8">
      <w:start w:val="1"/>
      <w:numFmt w:val="bullet"/>
      <w:lvlText w:val=""/>
      <w:lvlJc w:val="left"/>
      <w:pPr>
        <w:ind w:left="3600" w:hanging="360"/>
      </w:pPr>
      <w:rPr>
        <w:rFonts w:ascii="Wingdings" w:hAnsi="Wingdings" w:cs="Wingdings" w:hint="default"/>
      </w:rPr>
    </w:lvl>
  </w:abstractNum>
  <w:abstractNum w:abstractNumId="19">
    <w:nsid w:val="7BD97B76"/>
    <w:multiLevelType w:val="hybridMultilevel"/>
    <w:tmpl w:val="B4DA9ED2"/>
    <w:lvl w:ilvl="0" w:tplc="0407000F">
      <w:start w:val="1"/>
      <w:numFmt w:val="decimal"/>
      <w:lvlText w:val="%1."/>
      <w:lvlJc w:val="left"/>
      <w:pPr>
        <w:ind w:left="360" w:hanging="360"/>
      </w:pPr>
      <w:rPr>
        <w:rFonts w:cs="Times New Roman" w:hint="default"/>
      </w:rPr>
    </w:lvl>
    <w:lvl w:ilvl="1" w:tplc="04070019" w:tentative="1">
      <w:start w:val="1"/>
      <w:numFmt w:val="lowerLetter"/>
      <w:lvlText w:val="%2."/>
      <w:lvlJc w:val="left"/>
      <w:pPr>
        <w:ind w:left="1080" w:hanging="360"/>
      </w:pPr>
      <w:rPr>
        <w:rFonts w:cs="Times New Roman"/>
      </w:rPr>
    </w:lvl>
    <w:lvl w:ilvl="2" w:tplc="0407001B" w:tentative="1">
      <w:start w:val="1"/>
      <w:numFmt w:val="lowerRoman"/>
      <w:lvlText w:val="%3."/>
      <w:lvlJc w:val="right"/>
      <w:pPr>
        <w:ind w:left="1800" w:hanging="180"/>
      </w:pPr>
      <w:rPr>
        <w:rFonts w:cs="Times New Roman"/>
      </w:rPr>
    </w:lvl>
    <w:lvl w:ilvl="3" w:tplc="0407000F" w:tentative="1">
      <w:start w:val="1"/>
      <w:numFmt w:val="decimal"/>
      <w:lvlText w:val="%4."/>
      <w:lvlJc w:val="left"/>
      <w:pPr>
        <w:ind w:left="2520" w:hanging="360"/>
      </w:pPr>
      <w:rPr>
        <w:rFonts w:cs="Times New Roman"/>
      </w:rPr>
    </w:lvl>
    <w:lvl w:ilvl="4" w:tplc="04070019" w:tentative="1">
      <w:start w:val="1"/>
      <w:numFmt w:val="lowerLetter"/>
      <w:lvlText w:val="%5."/>
      <w:lvlJc w:val="left"/>
      <w:pPr>
        <w:ind w:left="3240" w:hanging="360"/>
      </w:pPr>
      <w:rPr>
        <w:rFonts w:cs="Times New Roman"/>
      </w:rPr>
    </w:lvl>
    <w:lvl w:ilvl="5" w:tplc="0407001B" w:tentative="1">
      <w:start w:val="1"/>
      <w:numFmt w:val="lowerRoman"/>
      <w:lvlText w:val="%6."/>
      <w:lvlJc w:val="right"/>
      <w:pPr>
        <w:ind w:left="3960" w:hanging="180"/>
      </w:pPr>
      <w:rPr>
        <w:rFonts w:cs="Times New Roman"/>
      </w:rPr>
    </w:lvl>
    <w:lvl w:ilvl="6" w:tplc="0407000F" w:tentative="1">
      <w:start w:val="1"/>
      <w:numFmt w:val="decimal"/>
      <w:lvlText w:val="%7."/>
      <w:lvlJc w:val="left"/>
      <w:pPr>
        <w:ind w:left="4680" w:hanging="360"/>
      </w:pPr>
      <w:rPr>
        <w:rFonts w:cs="Times New Roman"/>
      </w:rPr>
    </w:lvl>
    <w:lvl w:ilvl="7" w:tplc="04070019" w:tentative="1">
      <w:start w:val="1"/>
      <w:numFmt w:val="lowerLetter"/>
      <w:lvlText w:val="%8."/>
      <w:lvlJc w:val="left"/>
      <w:pPr>
        <w:ind w:left="5400" w:hanging="360"/>
      </w:pPr>
      <w:rPr>
        <w:rFonts w:cs="Times New Roman"/>
      </w:rPr>
    </w:lvl>
    <w:lvl w:ilvl="8" w:tplc="0407001B" w:tentative="1">
      <w:start w:val="1"/>
      <w:numFmt w:val="lowerRoman"/>
      <w:lvlText w:val="%9."/>
      <w:lvlJc w:val="right"/>
      <w:pPr>
        <w:ind w:left="6120" w:hanging="180"/>
      </w:pPr>
      <w:rPr>
        <w:rFonts w:cs="Times New Roman"/>
      </w:rPr>
    </w:lvl>
  </w:abstractNum>
  <w:abstractNum w:abstractNumId="20">
    <w:nsid w:val="7F8A3534"/>
    <w:multiLevelType w:val="hybridMultilevel"/>
    <w:tmpl w:val="B4DA9ED2"/>
    <w:lvl w:ilvl="0" w:tplc="0407000F">
      <w:start w:val="1"/>
      <w:numFmt w:val="decimal"/>
      <w:lvlText w:val="%1."/>
      <w:lvlJc w:val="left"/>
      <w:pPr>
        <w:ind w:left="360" w:hanging="360"/>
      </w:pPr>
      <w:rPr>
        <w:rFonts w:cs="Times New Roman" w:hint="default"/>
      </w:rPr>
    </w:lvl>
    <w:lvl w:ilvl="1" w:tplc="04070019" w:tentative="1">
      <w:start w:val="1"/>
      <w:numFmt w:val="lowerLetter"/>
      <w:lvlText w:val="%2."/>
      <w:lvlJc w:val="left"/>
      <w:pPr>
        <w:ind w:left="1080" w:hanging="360"/>
      </w:pPr>
      <w:rPr>
        <w:rFonts w:cs="Times New Roman"/>
      </w:rPr>
    </w:lvl>
    <w:lvl w:ilvl="2" w:tplc="0407001B" w:tentative="1">
      <w:start w:val="1"/>
      <w:numFmt w:val="lowerRoman"/>
      <w:lvlText w:val="%3."/>
      <w:lvlJc w:val="right"/>
      <w:pPr>
        <w:ind w:left="1800" w:hanging="180"/>
      </w:pPr>
      <w:rPr>
        <w:rFonts w:cs="Times New Roman"/>
      </w:rPr>
    </w:lvl>
    <w:lvl w:ilvl="3" w:tplc="0407000F" w:tentative="1">
      <w:start w:val="1"/>
      <w:numFmt w:val="decimal"/>
      <w:lvlText w:val="%4."/>
      <w:lvlJc w:val="left"/>
      <w:pPr>
        <w:ind w:left="2520" w:hanging="360"/>
      </w:pPr>
      <w:rPr>
        <w:rFonts w:cs="Times New Roman"/>
      </w:rPr>
    </w:lvl>
    <w:lvl w:ilvl="4" w:tplc="04070019" w:tentative="1">
      <w:start w:val="1"/>
      <w:numFmt w:val="lowerLetter"/>
      <w:lvlText w:val="%5."/>
      <w:lvlJc w:val="left"/>
      <w:pPr>
        <w:ind w:left="3240" w:hanging="360"/>
      </w:pPr>
      <w:rPr>
        <w:rFonts w:cs="Times New Roman"/>
      </w:rPr>
    </w:lvl>
    <w:lvl w:ilvl="5" w:tplc="0407001B" w:tentative="1">
      <w:start w:val="1"/>
      <w:numFmt w:val="lowerRoman"/>
      <w:lvlText w:val="%6."/>
      <w:lvlJc w:val="right"/>
      <w:pPr>
        <w:ind w:left="3960" w:hanging="180"/>
      </w:pPr>
      <w:rPr>
        <w:rFonts w:cs="Times New Roman"/>
      </w:rPr>
    </w:lvl>
    <w:lvl w:ilvl="6" w:tplc="0407000F" w:tentative="1">
      <w:start w:val="1"/>
      <w:numFmt w:val="decimal"/>
      <w:lvlText w:val="%7."/>
      <w:lvlJc w:val="left"/>
      <w:pPr>
        <w:ind w:left="4680" w:hanging="360"/>
      </w:pPr>
      <w:rPr>
        <w:rFonts w:cs="Times New Roman"/>
      </w:rPr>
    </w:lvl>
    <w:lvl w:ilvl="7" w:tplc="04070019" w:tentative="1">
      <w:start w:val="1"/>
      <w:numFmt w:val="lowerLetter"/>
      <w:lvlText w:val="%8."/>
      <w:lvlJc w:val="left"/>
      <w:pPr>
        <w:ind w:left="5400" w:hanging="360"/>
      </w:pPr>
      <w:rPr>
        <w:rFonts w:cs="Times New Roman"/>
      </w:rPr>
    </w:lvl>
    <w:lvl w:ilvl="8" w:tplc="0407001B" w:tentative="1">
      <w:start w:val="1"/>
      <w:numFmt w:val="lowerRoman"/>
      <w:lvlText w:val="%9."/>
      <w:lvlJc w:val="right"/>
      <w:pPr>
        <w:ind w:left="6120" w:hanging="180"/>
      </w:pPr>
      <w:rPr>
        <w:rFonts w:cs="Times New Roman"/>
      </w:rPr>
    </w:lvl>
  </w:abstractNum>
  <w:num w:numId="1">
    <w:abstractNumId w:val="17"/>
  </w:num>
  <w:num w:numId="2">
    <w:abstractNumId w:val="18"/>
  </w:num>
  <w:num w:numId="3">
    <w:abstractNumId w:val="12"/>
  </w:num>
  <w:num w:numId="4">
    <w:abstractNumId w:val="16"/>
  </w:num>
  <w:num w:numId="5">
    <w:abstractNumId w:val="10"/>
  </w:num>
  <w:num w:numId="6">
    <w:abstractNumId w:val="2"/>
  </w:num>
  <w:num w:numId="7">
    <w:abstractNumId w:val="5"/>
  </w:num>
  <w:num w:numId="8">
    <w:abstractNumId w:val="8"/>
  </w:num>
  <w:num w:numId="9">
    <w:abstractNumId w:val="15"/>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6"/>
  </w:num>
  <w:num w:numId="17">
    <w:abstractNumId w:val="7"/>
  </w:num>
  <w:num w:numId="18">
    <w:abstractNumId w:val="14"/>
  </w:num>
  <w:num w:numId="19">
    <w:abstractNumId w:val="11"/>
  </w:num>
  <w:num w:numId="20">
    <w:abstractNumId w:val="19"/>
  </w:num>
  <w:num w:numId="21">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8"/>
  <w:trackRevisions/>
  <w:defaultTabStop w:val="709"/>
  <w:hyphenationZone w:val="425"/>
  <w:characterSpacingControl w:val="doNotCompress"/>
  <w:footnotePr>
    <w:footnote w:id="0"/>
    <w:footnote w:id="1"/>
  </w:footnotePr>
  <w:endnotePr>
    <w:endnote w:id="0"/>
    <w:endnote w:id="1"/>
  </w:endnotePr>
  <w:compat/>
  <w:rsids>
    <w:rsidRoot w:val="00D9411A"/>
    <w:rsid w:val="000E2648"/>
    <w:rsid w:val="001F5191"/>
    <w:rsid w:val="002122B4"/>
    <w:rsid w:val="00463623"/>
    <w:rsid w:val="00522132"/>
    <w:rsid w:val="00525683"/>
    <w:rsid w:val="005D490B"/>
    <w:rsid w:val="00625F7A"/>
    <w:rsid w:val="00655384"/>
    <w:rsid w:val="00713221"/>
    <w:rsid w:val="00715626"/>
    <w:rsid w:val="00857563"/>
    <w:rsid w:val="008C34EF"/>
    <w:rsid w:val="00A53F9A"/>
    <w:rsid w:val="00A619F4"/>
    <w:rsid w:val="00AD1078"/>
    <w:rsid w:val="00AF2781"/>
    <w:rsid w:val="00B13F59"/>
    <w:rsid w:val="00B44B28"/>
    <w:rsid w:val="00C15289"/>
    <w:rsid w:val="00D9411A"/>
    <w:rsid w:val="00EA3C96"/>
    <w:rsid w:val="00ED3815"/>
    <w:rsid w:val="00F06B35"/>
    <w:rsid w:val="00F85768"/>
    <w:rsid w:val="00FC3B9F"/>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Droid Sans Fallback" w:hAnsi="Liberation Serif" w:cs="FreeSans"/>
        <w:sz w:val="24"/>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rsid w:val="00FC3B9F"/>
    <w:pPr>
      <w:widowControl w:val="0"/>
      <w:suppressAutoHyphens/>
    </w:pPr>
  </w:style>
  <w:style w:type="paragraph" w:styleId="berschrift1">
    <w:name w:val="heading 1"/>
    <w:basedOn w:val="Heading"/>
    <w:rsid w:val="00FC3B9F"/>
    <w:pPr>
      <w:widowControl/>
      <w:tabs>
        <w:tab w:val="left" w:pos="567"/>
        <w:tab w:val="left" w:pos="792"/>
      </w:tabs>
      <w:ind w:left="792" w:hanging="432"/>
      <w:outlineLvl w:val="0"/>
    </w:pPr>
    <w:rPr>
      <w:rFonts w:ascii="Arial" w:hAnsi="Arial" w:cs="Arial"/>
      <w:b/>
      <w:bCs/>
      <w:sz w:val="32"/>
      <w:szCs w:val="32"/>
      <w:lang w:val="de-DE" w:eastAsia="de-DE" w:bidi="ar-SA"/>
    </w:rPr>
  </w:style>
  <w:style w:type="paragraph" w:styleId="berschrift2">
    <w:name w:val="heading 2"/>
    <w:basedOn w:val="Heading"/>
    <w:rsid w:val="00FC3B9F"/>
    <w:pPr>
      <w:widowControl/>
      <w:tabs>
        <w:tab w:val="left" w:pos="567"/>
        <w:tab w:val="left" w:pos="936"/>
      </w:tabs>
      <w:spacing w:after="60"/>
      <w:ind w:left="936" w:hanging="576"/>
      <w:jc w:val="both"/>
      <w:outlineLvl w:val="1"/>
    </w:pPr>
    <w:rPr>
      <w:rFonts w:ascii="Arial" w:hAnsi="Arial" w:cs="Arial"/>
      <w:lang w:val="de-DE" w:eastAsia="de-DE" w:bidi="ar-SA"/>
    </w:rPr>
  </w:style>
  <w:style w:type="paragraph" w:styleId="berschrift3">
    <w:name w:val="heading 3"/>
    <w:basedOn w:val="Heading"/>
    <w:rsid w:val="00FC3B9F"/>
    <w:pPr>
      <w:widowControl/>
      <w:tabs>
        <w:tab w:val="left" w:pos="1080"/>
      </w:tabs>
      <w:spacing w:after="60"/>
      <w:ind w:left="1080" w:hanging="720"/>
      <w:jc w:val="both"/>
      <w:outlineLvl w:val="2"/>
    </w:pPr>
    <w:rPr>
      <w:rFonts w:ascii="Arial" w:hAnsi="Arial" w:cs="Arial"/>
      <w:b/>
      <w:bCs/>
      <w:sz w:val="26"/>
      <w:szCs w:val="26"/>
      <w:lang w:val="de-DE" w:eastAsia="de-DE" w:bidi="ar-SA"/>
    </w:rPr>
  </w:style>
  <w:style w:type="paragraph" w:styleId="berschrift4">
    <w:name w:val="heading 4"/>
    <w:basedOn w:val="Heading"/>
    <w:rsid w:val="00FC3B9F"/>
    <w:pPr>
      <w:widowControl/>
      <w:tabs>
        <w:tab w:val="left" w:pos="1224"/>
      </w:tabs>
      <w:spacing w:after="60"/>
      <w:ind w:left="1224" w:hanging="864"/>
      <w:jc w:val="both"/>
      <w:outlineLvl w:val="3"/>
    </w:pPr>
    <w:rPr>
      <w:rFonts w:ascii="Arial" w:hAnsi="Arial" w:cs="Arial"/>
      <w:b/>
      <w:bCs/>
      <w:lang w:val="de-DE" w:eastAsia="de-DE" w:bidi="ar-SA"/>
    </w:rPr>
  </w:style>
  <w:style w:type="paragraph" w:styleId="berschrift5">
    <w:name w:val="heading 5"/>
    <w:basedOn w:val="Heading"/>
    <w:rsid w:val="00FC3B9F"/>
    <w:pPr>
      <w:widowControl/>
      <w:tabs>
        <w:tab w:val="left" w:pos="1368"/>
      </w:tabs>
      <w:spacing w:after="60"/>
      <w:ind w:left="1368" w:hanging="1008"/>
      <w:jc w:val="both"/>
      <w:outlineLvl w:val="4"/>
    </w:pPr>
    <w:rPr>
      <w:rFonts w:ascii="Arial" w:hAnsi="Arial" w:cs="Arial"/>
      <w:b/>
      <w:bCs/>
      <w:i/>
      <w:iCs/>
      <w:sz w:val="26"/>
      <w:szCs w:val="26"/>
      <w:lang w:val="de-DE" w:eastAsia="de-DE" w:bidi="ar-SA"/>
    </w:rPr>
  </w:style>
  <w:style w:type="paragraph" w:styleId="berschrift6">
    <w:name w:val="heading 6"/>
    <w:basedOn w:val="Heading"/>
    <w:rsid w:val="00FC3B9F"/>
    <w:pPr>
      <w:widowControl/>
      <w:tabs>
        <w:tab w:val="left" w:pos="1512"/>
      </w:tabs>
      <w:spacing w:after="60"/>
      <w:ind w:left="1512" w:hanging="1152"/>
      <w:jc w:val="both"/>
      <w:outlineLvl w:val="5"/>
    </w:pPr>
    <w:rPr>
      <w:rFonts w:ascii="Arial" w:hAnsi="Arial" w:cs="Arial"/>
      <w:b/>
      <w:bCs/>
      <w:sz w:val="22"/>
      <w:szCs w:val="22"/>
      <w:lang w:val="de-DE" w:eastAsia="de-DE" w:bidi="ar-SA"/>
    </w:rPr>
  </w:style>
  <w:style w:type="paragraph" w:styleId="berschrift7">
    <w:name w:val="heading 7"/>
    <w:basedOn w:val="Heading"/>
    <w:rsid w:val="00FC3B9F"/>
    <w:pPr>
      <w:widowControl/>
      <w:tabs>
        <w:tab w:val="left" w:pos="1656"/>
      </w:tabs>
      <w:spacing w:after="60"/>
      <w:ind w:left="1656" w:hanging="1296"/>
      <w:jc w:val="both"/>
      <w:outlineLvl w:val="6"/>
    </w:pPr>
    <w:rPr>
      <w:rFonts w:ascii="Arial" w:hAnsi="Arial" w:cs="Arial"/>
      <w:sz w:val="24"/>
      <w:szCs w:val="24"/>
      <w:lang w:val="de-DE" w:eastAsia="de-DE" w:bidi="ar-SA"/>
    </w:rPr>
  </w:style>
  <w:style w:type="paragraph" w:styleId="berschrift8">
    <w:name w:val="heading 8"/>
    <w:basedOn w:val="Heading"/>
    <w:rsid w:val="00FC3B9F"/>
    <w:pPr>
      <w:widowControl/>
      <w:tabs>
        <w:tab w:val="left" w:pos="1800"/>
      </w:tabs>
      <w:spacing w:after="60"/>
      <w:ind w:left="1800" w:hanging="1440"/>
      <w:jc w:val="both"/>
      <w:outlineLvl w:val="7"/>
    </w:pPr>
    <w:rPr>
      <w:rFonts w:ascii="Arial" w:hAnsi="Arial" w:cs="Arial"/>
      <w:i/>
      <w:iCs/>
      <w:sz w:val="24"/>
      <w:szCs w:val="24"/>
      <w:lang w:val="de-DE" w:eastAsia="de-DE" w:bidi="ar-SA"/>
    </w:rPr>
  </w:style>
  <w:style w:type="paragraph" w:styleId="berschrift9">
    <w:name w:val="heading 9"/>
    <w:basedOn w:val="Heading"/>
    <w:rsid w:val="00FC3B9F"/>
    <w:pPr>
      <w:widowControl/>
      <w:tabs>
        <w:tab w:val="left" w:pos="1944"/>
      </w:tabs>
      <w:spacing w:after="60"/>
      <w:ind w:left="1944" w:hanging="1584"/>
      <w:jc w:val="both"/>
      <w:outlineLvl w:val="8"/>
    </w:pPr>
    <w:rPr>
      <w:rFonts w:ascii="Arial" w:hAnsi="Arial" w:cs="Arial"/>
      <w:sz w:val="22"/>
      <w:szCs w:val="22"/>
      <w:lang w:val="de-DE" w:eastAsia="de-DE" w:bidi="ar-SA"/>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rsid w:val="00FC3B9F"/>
    <w:rPr>
      <w:rFonts w:ascii="Arial" w:hAnsi="Arial" w:cs="Arial"/>
      <w:b/>
      <w:bCs/>
      <w:sz w:val="32"/>
      <w:szCs w:val="32"/>
    </w:rPr>
  </w:style>
  <w:style w:type="character" w:customStyle="1" w:styleId="berschrift2Zchn">
    <w:name w:val="Überschrift 2 Zchn"/>
    <w:basedOn w:val="Absatz-Standardschriftart"/>
    <w:rsid w:val="00FC3B9F"/>
    <w:rPr>
      <w:rFonts w:ascii="Arial" w:hAnsi="Arial" w:cs="Arial"/>
      <w:sz w:val="28"/>
      <w:szCs w:val="28"/>
    </w:rPr>
  </w:style>
  <w:style w:type="character" w:customStyle="1" w:styleId="berschrift3Zchn">
    <w:name w:val="Überschrift 3 Zchn"/>
    <w:basedOn w:val="Absatz-Standardschriftart"/>
    <w:rsid w:val="00FC3B9F"/>
    <w:rPr>
      <w:rFonts w:ascii="Arial" w:hAnsi="Arial" w:cs="Arial"/>
      <w:b/>
      <w:bCs/>
      <w:sz w:val="26"/>
      <w:szCs w:val="26"/>
    </w:rPr>
  </w:style>
  <w:style w:type="character" w:customStyle="1" w:styleId="berschrift4Zchn">
    <w:name w:val="Überschrift 4 Zchn"/>
    <w:basedOn w:val="Absatz-Standardschriftart"/>
    <w:rsid w:val="00FC3B9F"/>
    <w:rPr>
      <w:rFonts w:ascii="Arial" w:hAnsi="Arial" w:cs="Arial"/>
      <w:b/>
      <w:bCs/>
      <w:sz w:val="28"/>
      <w:szCs w:val="28"/>
    </w:rPr>
  </w:style>
  <w:style w:type="character" w:customStyle="1" w:styleId="berschrift5Zchn">
    <w:name w:val="Überschrift 5 Zchn"/>
    <w:basedOn w:val="Absatz-Standardschriftart"/>
    <w:rsid w:val="00FC3B9F"/>
    <w:rPr>
      <w:rFonts w:ascii="Arial" w:hAnsi="Arial" w:cs="Arial"/>
      <w:b/>
      <w:bCs/>
      <w:i/>
      <w:iCs/>
      <w:sz w:val="26"/>
      <w:szCs w:val="26"/>
    </w:rPr>
  </w:style>
  <w:style w:type="character" w:customStyle="1" w:styleId="berschrift6Zchn">
    <w:name w:val="Überschrift 6 Zchn"/>
    <w:basedOn w:val="Absatz-Standardschriftart"/>
    <w:rsid w:val="00FC3B9F"/>
    <w:rPr>
      <w:rFonts w:ascii="Arial" w:hAnsi="Arial" w:cs="Arial"/>
      <w:b/>
      <w:bCs/>
    </w:rPr>
  </w:style>
  <w:style w:type="character" w:customStyle="1" w:styleId="berschrift7Zchn">
    <w:name w:val="Überschrift 7 Zchn"/>
    <w:basedOn w:val="Absatz-Standardschriftart"/>
    <w:rsid w:val="00FC3B9F"/>
    <w:rPr>
      <w:rFonts w:ascii="Arial" w:hAnsi="Arial" w:cs="Arial"/>
      <w:sz w:val="24"/>
      <w:szCs w:val="24"/>
    </w:rPr>
  </w:style>
  <w:style w:type="character" w:customStyle="1" w:styleId="berschrift8Zchn">
    <w:name w:val="Überschrift 8 Zchn"/>
    <w:basedOn w:val="Absatz-Standardschriftart"/>
    <w:rsid w:val="00FC3B9F"/>
    <w:rPr>
      <w:rFonts w:ascii="Arial" w:hAnsi="Arial" w:cs="Arial"/>
      <w:i/>
      <w:iCs/>
      <w:sz w:val="24"/>
      <w:szCs w:val="24"/>
    </w:rPr>
  </w:style>
  <w:style w:type="character" w:customStyle="1" w:styleId="berschrift9Zchn">
    <w:name w:val="Überschrift 9 Zchn"/>
    <w:basedOn w:val="Absatz-Standardschriftart"/>
    <w:rsid w:val="00FC3B9F"/>
    <w:rPr>
      <w:rFonts w:ascii="Arial" w:hAnsi="Arial" w:cs="Arial"/>
    </w:rPr>
  </w:style>
  <w:style w:type="character" w:customStyle="1" w:styleId="InternetLink">
    <w:name w:val="Internet Link"/>
    <w:basedOn w:val="Absatz-Standardschriftart"/>
    <w:rsid w:val="00FC3B9F"/>
    <w:rPr>
      <w:rFonts w:cs="Times New Roman"/>
      <w:color w:val="0000FF"/>
      <w:u w:val="single"/>
    </w:rPr>
  </w:style>
  <w:style w:type="character" w:customStyle="1" w:styleId="KopfzeileZchn">
    <w:name w:val="Kopfzeile Zchn"/>
    <w:basedOn w:val="Absatz-Standardschriftart"/>
    <w:rsid w:val="00FC3B9F"/>
    <w:rPr>
      <w:rFonts w:ascii="Arial" w:hAnsi="Arial" w:cs="Arial"/>
      <w:sz w:val="24"/>
      <w:szCs w:val="24"/>
    </w:rPr>
  </w:style>
  <w:style w:type="character" w:customStyle="1" w:styleId="FuzeileZchn">
    <w:name w:val="Fußzeile Zchn"/>
    <w:basedOn w:val="Absatz-Standardschriftart"/>
    <w:rsid w:val="00FC3B9F"/>
    <w:rPr>
      <w:rFonts w:ascii="Arial" w:hAnsi="Arial" w:cs="Arial"/>
      <w:sz w:val="24"/>
      <w:szCs w:val="24"/>
    </w:rPr>
  </w:style>
  <w:style w:type="character" w:customStyle="1" w:styleId="TextkrperZchn">
    <w:name w:val="Textkörper Zchn"/>
    <w:basedOn w:val="Absatz-Standardschriftart"/>
    <w:rsid w:val="00FC3B9F"/>
    <w:rPr>
      <w:rFonts w:ascii="Arial" w:hAnsi="Arial" w:cs="Arial"/>
      <w:sz w:val="24"/>
      <w:szCs w:val="24"/>
    </w:rPr>
  </w:style>
  <w:style w:type="character" w:customStyle="1" w:styleId="FunotentextZchn">
    <w:name w:val="Fußnotentext Zchn"/>
    <w:basedOn w:val="Absatz-Standardschriftart"/>
    <w:rsid w:val="00FC3B9F"/>
    <w:rPr>
      <w:rFonts w:ascii="Arial" w:hAnsi="Arial" w:cs="Arial"/>
      <w:sz w:val="20"/>
      <w:szCs w:val="20"/>
    </w:rPr>
  </w:style>
  <w:style w:type="character" w:styleId="Funotenzeichen">
    <w:name w:val="footnote reference"/>
    <w:basedOn w:val="Absatz-Standardschriftart"/>
    <w:rsid w:val="00FC3B9F"/>
    <w:rPr>
      <w:rFonts w:cs="Times New Roman"/>
      <w:vertAlign w:val="superscript"/>
    </w:rPr>
  </w:style>
  <w:style w:type="character" w:customStyle="1" w:styleId="SprechblasentextZchn">
    <w:name w:val="Sprechblasentext Zchn"/>
    <w:basedOn w:val="Absatz-Standardschriftart"/>
    <w:rsid w:val="00FC3B9F"/>
    <w:rPr>
      <w:rFonts w:ascii="Tahoma" w:hAnsi="Tahoma" w:cs="Tahoma"/>
      <w:sz w:val="16"/>
      <w:szCs w:val="16"/>
    </w:rPr>
  </w:style>
  <w:style w:type="character" w:customStyle="1" w:styleId="ListLabel1">
    <w:name w:val="ListLabel 1"/>
    <w:rsid w:val="00FC3B9F"/>
    <w:rPr>
      <w:rFonts w:ascii="Liberation Serif" w:hAnsi="Liberation Serif" w:cs="Times New Roman"/>
    </w:rPr>
  </w:style>
  <w:style w:type="character" w:customStyle="1" w:styleId="ListLabel2">
    <w:name w:val="ListLabel 2"/>
    <w:rsid w:val="00FC3B9F"/>
    <w:rPr>
      <w:rFonts w:ascii="Liberation Serif" w:hAnsi="Liberation Serif"/>
    </w:rPr>
  </w:style>
  <w:style w:type="character" w:customStyle="1" w:styleId="IndexLink">
    <w:name w:val="Index Link"/>
    <w:rsid w:val="00FC3B9F"/>
  </w:style>
  <w:style w:type="character" w:customStyle="1" w:styleId="FootnoteCharacters">
    <w:name w:val="Footnote Characters"/>
    <w:rsid w:val="00FC3B9F"/>
  </w:style>
  <w:style w:type="character" w:customStyle="1" w:styleId="FootnoteAnchor">
    <w:name w:val="Footnote Anchor"/>
    <w:rsid w:val="00FC3B9F"/>
    <w:rPr>
      <w:vertAlign w:val="superscript"/>
    </w:rPr>
  </w:style>
  <w:style w:type="character" w:customStyle="1" w:styleId="EndnoteAnchor">
    <w:name w:val="Endnote Anchor"/>
    <w:rsid w:val="00FC3B9F"/>
    <w:rPr>
      <w:vertAlign w:val="superscript"/>
    </w:rPr>
  </w:style>
  <w:style w:type="character" w:customStyle="1" w:styleId="EndnoteCharacters">
    <w:name w:val="Endnote Characters"/>
    <w:rsid w:val="00FC3B9F"/>
  </w:style>
  <w:style w:type="paragraph" w:customStyle="1" w:styleId="Heading">
    <w:name w:val="Heading"/>
    <w:basedOn w:val="Standard"/>
    <w:next w:val="TextBody"/>
    <w:rsid w:val="00FC3B9F"/>
    <w:pPr>
      <w:keepNext/>
      <w:spacing w:before="240" w:after="120"/>
    </w:pPr>
    <w:rPr>
      <w:rFonts w:ascii="Liberation Sans" w:hAnsi="Liberation Sans"/>
      <w:sz w:val="28"/>
      <w:szCs w:val="28"/>
    </w:rPr>
  </w:style>
  <w:style w:type="paragraph" w:customStyle="1" w:styleId="TextBody">
    <w:name w:val="Text Body"/>
    <w:basedOn w:val="Standard"/>
    <w:rsid w:val="00FC3B9F"/>
    <w:pPr>
      <w:widowControl/>
      <w:spacing w:line="288" w:lineRule="auto"/>
    </w:pPr>
    <w:rPr>
      <w:rFonts w:ascii="Arial" w:hAnsi="Arial" w:cs="Times New Roman"/>
      <w:i/>
      <w:iCs/>
      <w:color w:val="0000FF"/>
      <w:lang w:val="de-DE" w:eastAsia="de-DE" w:bidi="ar-SA"/>
    </w:rPr>
  </w:style>
  <w:style w:type="paragraph" w:styleId="Liste">
    <w:name w:val="List"/>
    <w:basedOn w:val="TextBody"/>
    <w:rsid w:val="00FC3B9F"/>
    <w:rPr>
      <w:rFonts w:cs="FreeSans"/>
    </w:rPr>
  </w:style>
  <w:style w:type="paragraph" w:styleId="Beschriftung">
    <w:name w:val="caption"/>
    <w:basedOn w:val="Standard"/>
    <w:rsid w:val="00FC3B9F"/>
    <w:pPr>
      <w:suppressLineNumbers/>
      <w:spacing w:before="120" w:after="120"/>
    </w:pPr>
    <w:rPr>
      <w:i/>
      <w:iCs/>
    </w:rPr>
  </w:style>
  <w:style w:type="paragraph" w:customStyle="1" w:styleId="Index">
    <w:name w:val="Index"/>
    <w:basedOn w:val="Standard"/>
    <w:rsid w:val="00FC3B9F"/>
    <w:pPr>
      <w:suppressLineNumbers/>
    </w:pPr>
  </w:style>
  <w:style w:type="paragraph" w:customStyle="1" w:styleId="Contents1">
    <w:name w:val="Contents 1"/>
    <w:basedOn w:val="Index"/>
    <w:rsid w:val="00FC3B9F"/>
    <w:pPr>
      <w:widowControl/>
      <w:tabs>
        <w:tab w:val="left" w:pos="480"/>
        <w:tab w:val="right" w:leader="dot" w:pos="9060"/>
      </w:tabs>
      <w:jc w:val="both"/>
    </w:pPr>
    <w:rPr>
      <w:rFonts w:ascii="Arial" w:hAnsi="Arial" w:cs="Arial"/>
      <w:lang w:val="de-DE" w:eastAsia="de-DE" w:bidi="ar-SA"/>
    </w:rPr>
  </w:style>
  <w:style w:type="paragraph" w:customStyle="1" w:styleId="Contents2">
    <w:name w:val="Contents 2"/>
    <w:basedOn w:val="Index"/>
    <w:rsid w:val="00FC3B9F"/>
    <w:pPr>
      <w:widowControl/>
      <w:ind w:left="240"/>
      <w:jc w:val="both"/>
    </w:pPr>
    <w:rPr>
      <w:rFonts w:ascii="Arial" w:hAnsi="Arial" w:cs="Arial"/>
      <w:lang w:val="de-DE" w:eastAsia="de-DE" w:bidi="ar-SA"/>
    </w:rPr>
  </w:style>
  <w:style w:type="paragraph" w:customStyle="1" w:styleId="VMBeschreibung">
    <w:name w:val="VMBeschreibung"/>
    <w:rsid w:val="00FC3B9F"/>
    <w:pPr>
      <w:suppressAutoHyphens/>
      <w:jc w:val="both"/>
    </w:pPr>
    <w:rPr>
      <w:rFonts w:ascii="Arial" w:hAnsi="Arial" w:cs="Arial"/>
      <w:color w:val="000080"/>
      <w:sz w:val="20"/>
      <w:szCs w:val="20"/>
      <w:lang w:val="de-DE" w:eastAsia="de-DE" w:bidi="ar-SA"/>
    </w:rPr>
  </w:style>
  <w:style w:type="paragraph" w:customStyle="1" w:styleId="Produktgruppe">
    <w:name w:val="Produktgruppe"/>
    <w:rsid w:val="00FC3B9F"/>
    <w:pPr>
      <w:suppressAutoHyphens/>
      <w:spacing w:before="5000"/>
      <w:jc w:val="center"/>
    </w:pPr>
    <w:rPr>
      <w:rFonts w:ascii="Arial" w:eastAsia="Courier New" w:hAnsi="Arial" w:cs="Arial"/>
      <w:b/>
      <w:bCs/>
      <w:lang w:val="de-DE" w:eastAsia="de-DE" w:bidi="ar-SA"/>
    </w:rPr>
  </w:style>
  <w:style w:type="paragraph" w:customStyle="1" w:styleId="Produktname">
    <w:name w:val="Produktname"/>
    <w:rsid w:val="00FC3B9F"/>
    <w:pPr>
      <w:suppressAutoHyphens/>
      <w:spacing w:after="4000"/>
      <w:jc w:val="center"/>
    </w:pPr>
    <w:rPr>
      <w:rFonts w:ascii="Arial" w:hAnsi="Arial" w:cs="Arial"/>
      <w:b/>
      <w:bCs/>
      <w:sz w:val="32"/>
      <w:szCs w:val="32"/>
      <w:lang w:val="de-DE" w:eastAsia="de-DE" w:bidi="ar-SA"/>
    </w:rPr>
  </w:style>
  <w:style w:type="paragraph" w:customStyle="1" w:styleId="Standardabsatz">
    <w:name w:val="Standardabsatz"/>
    <w:rsid w:val="00FC3B9F"/>
    <w:pPr>
      <w:suppressAutoHyphens/>
      <w:spacing w:before="60" w:after="60"/>
      <w:jc w:val="both"/>
      <w:textAlignment w:val="baseline"/>
    </w:pPr>
    <w:rPr>
      <w:rFonts w:ascii="Arial" w:hAnsi="Arial" w:cs="Arial"/>
      <w:sz w:val="22"/>
      <w:szCs w:val="22"/>
      <w:lang w:val="de-DE" w:eastAsia="de-DE" w:bidi="ar-SA"/>
    </w:rPr>
  </w:style>
  <w:style w:type="paragraph" w:customStyle="1" w:styleId="Inhalt">
    <w:name w:val="Inhalt"/>
    <w:rsid w:val="00FC3B9F"/>
    <w:pPr>
      <w:suppressAutoHyphens/>
      <w:spacing w:before="240" w:after="240"/>
      <w:jc w:val="both"/>
    </w:pPr>
    <w:rPr>
      <w:rFonts w:ascii="Arial" w:hAnsi="Arial" w:cs="Arial"/>
      <w:b/>
      <w:bCs/>
      <w:sz w:val="32"/>
      <w:szCs w:val="32"/>
      <w:lang w:val="de-DE" w:eastAsia="de-DE" w:bidi="ar-SA"/>
    </w:rPr>
  </w:style>
  <w:style w:type="paragraph" w:styleId="Kopfzeile">
    <w:name w:val="header"/>
    <w:basedOn w:val="Standard"/>
    <w:rsid w:val="00FC3B9F"/>
    <w:pPr>
      <w:widowControl/>
      <w:tabs>
        <w:tab w:val="center" w:pos="4536"/>
        <w:tab w:val="right" w:pos="9072"/>
      </w:tabs>
      <w:jc w:val="both"/>
    </w:pPr>
    <w:rPr>
      <w:rFonts w:ascii="Arial" w:hAnsi="Arial" w:cs="Arial"/>
      <w:lang w:val="de-DE" w:eastAsia="de-DE" w:bidi="ar-SA"/>
    </w:rPr>
  </w:style>
  <w:style w:type="paragraph" w:customStyle="1" w:styleId="Dokumentinfos">
    <w:name w:val="Dokumentinfos"/>
    <w:rsid w:val="00FC3B9F"/>
    <w:pPr>
      <w:suppressAutoHyphens/>
      <w:spacing w:before="120" w:after="120"/>
    </w:pPr>
    <w:rPr>
      <w:rFonts w:ascii="Arial" w:hAnsi="Arial" w:cs="Arial"/>
      <w:sz w:val="20"/>
      <w:szCs w:val="20"/>
      <w:lang w:eastAsia="en-US" w:bidi="ar-SA"/>
    </w:rPr>
  </w:style>
  <w:style w:type="paragraph" w:styleId="Fuzeile">
    <w:name w:val="footer"/>
    <w:basedOn w:val="Standard"/>
    <w:rsid w:val="00FC3B9F"/>
    <w:pPr>
      <w:widowControl/>
      <w:tabs>
        <w:tab w:val="center" w:pos="4536"/>
        <w:tab w:val="right" w:pos="9072"/>
      </w:tabs>
      <w:jc w:val="both"/>
    </w:pPr>
    <w:rPr>
      <w:rFonts w:ascii="Arial" w:hAnsi="Arial" w:cs="Arial"/>
      <w:lang w:val="de-DE" w:eastAsia="de-DE" w:bidi="ar-SA"/>
    </w:rPr>
  </w:style>
  <w:style w:type="paragraph" w:customStyle="1" w:styleId="berschrift1Ausgeblendet">
    <w:name w:val="Überschrift1Ausgeblendet"/>
    <w:basedOn w:val="berschrift1"/>
    <w:rsid w:val="00FC3B9F"/>
    <w:pPr>
      <w:ind w:left="0" w:firstLine="0"/>
    </w:pPr>
    <w:rPr>
      <w:vanish/>
      <w:color w:val="000080"/>
    </w:rPr>
  </w:style>
  <w:style w:type="paragraph" w:customStyle="1" w:styleId="berschrift2ausgeblendet">
    <w:name w:val="Überschrift2ausgeblendet"/>
    <w:basedOn w:val="berschrift2"/>
    <w:rsid w:val="00FC3B9F"/>
    <w:pPr>
      <w:spacing w:after="120"/>
      <w:ind w:left="0" w:firstLine="0"/>
    </w:pPr>
    <w:rPr>
      <w:vanish/>
      <w:color w:val="000080"/>
    </w:rPr>
  </w:style>
  <w:style w:type="paragraph" w:customStyle="1" w:styleId="Bezugszeichenzeile">
    <w:name w:val="Bezugszeichenzeile"/>
    <w:rsid w:val="00FC3B9F"/>
    <w:pPr>
      <w:suppressAutoHyphens/>
      <w:jc w:val="both"/>
    </w:pPr>
    <w:rPr>
      <w:rFonts w:ascii="Arial" w:hAnsi="Arial" w:cs="Arial"/>
      <w:lang w:val="de-DE" w:eastAsia="de-DE" w:bidi="ar-SA"/>
    </w:rPr>
  </w:style>
  <w:style w:type="paragraph" w:customStyle="1" w:styleId="Default">
    <w:name w:val="Default"/>
    <w:rsid w:val="00FC3B9F"/>
    <w:pPr>
      <w:suppressAutoHyphens/>
    </w:pPr>
    <w:rPr>
      <w:rFonts w:ascii="Arial" w:eastAsia="Courier New" w:hAnsi="Arial" w:cs="Times New Roman"/>
      <w:color w:val="000000"/>
      <w:lang w:val="de-DE" w:eastAsia="de-DE" w:bidi="ar-SA"/>
    </w:rPr>
  </w:style>
  <w:style w:type="paragraph" w:styleId="Funotentext">
    <w:name w:val="footnote text"/>
    <w:rsid w:val="00FC3B9F"/>
    <w:pPr>
      <w:suppressAutoHyphens/>
      <w:jc w:val="both"/>
    </w:pPr>
    <w:rPr>
      <w:rFonts w:ascii="Arial" w:hAnsi="Arial" w:cs="Arial"/>
      <w:sz w:val="20"/>
      <w:szCs w:val="20"/>
      <w:lang w:val="de-DE" w:eastAsia="de-DE" w:bidi="ar-SA"/>
    </w:rPr>
  </w:style>
  <w:style w:type="paragraph" w:styleId="Listenabsatz">
    <w:name w:val="List Paragraph"/>
    <w:uiPriority w:val="34"/>
    <w:qFormat/>
    <w:rsid w:val="00FC3B9F"/>
    <w:pPr>
      <w:suppressAutoHyphens/>
      <w:ind w:left="708"/>
      <w:jc w:val="both"/>
    </w:pPr>
    <w:rPr>
      <w:rFonts w:ascii="Arial" w:hAnsi="Arial" w:cs="Arial"/>
      <w:lang w:val="de-DE" w:eastAsia="de-DE" w:bidi="ar-SA"/>
    </w:rPr>
  </w:style>
  <w:style w:type="paragraph" w:styleId="Sprechblasentext">
    <w:name w:val="Balloon Text"/>
    <w:rsid w:val="00FC3B9F"/>
    <w:pPr>
      <w:suppressAutoHyphens/>
      <w:jc w:val="both"/>
    </w:pPr>
    <w:rPr>
      <w:rFonts w:ascii="Tahoma" w:hAnsi="Tahoma" w:cs="Tahoma"/>
      <w:sz w:val="16"/>
      <w:szCs w:val="16"/>
      <w:lang w:val="de-DE" w:eastAsia="de-DE" w:bidi="ar-SA"/>
    </w:rPr>
  </w:style>
  <w:style w:type="paragraph" w:customStyle="1" w:styleId="Footnote">
    <w:name w:val="Footnote"/>
    <w:basedOn w:val="Standard"/>
    <w:rsid w:val="00FC3B9F"/>
  </w:style>
  <w:style w:type="paragraph" w:customStyle="1" w:styleId="TableContents">
    <w:name w:val="Table Contents"/>
    <w:basedOn w:val="Standard"/>
    <w:rsid w:val="00FC3B9F"/>
  </w:style>
  <w:style w:type="paragraph" w:customStyle="1" w:styleId="TableHeading">
    <w:name w:val="Table Heading"/>
    <w:basedOn w:val="TableContents"/>
    <w:rsid w:val="00FC3B9F"/>
  </w:style>
  <w:style w:type="character" w:styleId="Kommentarzeichen">
    <w:name w:val="annotation reference"/>
    <w:basedOn w:val="Absatz-Standardschriftart"/>
    <w:uiPriority w:val="99"/>
    <w:semiHidden/>
    <w:unhideWhenUsed/>
    <w:rsid w:val="00625F7A"/>
    <w:rPr>
      <w:sz w:val="16"/>
      <w:szCs w:val="16"/>
    </w:rPr>
  </w:style>
  <w:style w:type="paragraph" w:styleId="Kommentartext">
    <w:name w:val="annotation text"/>
    <w:basedOn w:val="Standard"/>
    <w:link w:val="KommentartextZchn"/>
    <w:uiPriority w:val="99"/>
    <w:semiHidden/>
    <w:unhideWhenUsed/>
    <w:rsid w:val="00625F7A"/>
    <w:rPr>
      <w:rFonts w:cs="Mangal"/>
      <w:sz w:val="20"/>
      <w:szCs w:val="18"/>
    </w:rPr>
  </w:style>
  <w:style w:type="character" w:customStyle="1" w:styleId="KommentartextZchn">
    <w:name w:val="Kommentartext Zchn"/>
    <w:basedOn w:val="Absatz-Standardschriftart"/>
    <w:link w:val="Kommentartext"/>
    <w:uiPriority w:val="99"/>
    <w:semiHidden/>
    <w:rsid w:val="00625F7A"/>
    <w:rPr>
      <w:rFonts w:cs="Mangal"/>
      <w:sz w:val="20"/>
      <w:szCs w:val="18"/>
    </w:rPr>
  </w:style>
  <w:style w:type="paragraph" w:styleId="Kommentarthema">
    <w:name w:val="annotation subject"/>
    <w:basedOn w:val="Kommentartext"/>
    <w:next w:val="Kommentartext"/>
    <w:link w:val="KommentarthemaZchn"/>
    <w:uiPriority w:val="99"/>
    <w:semiHidden/>
    <w:unhideWhenUsed/>
    <w:rsid w:val="00625F7A"/>
    <w:rPr>
      <w:b/>
      <w:bCs/>
    </w:rPr>
  </w:style>
  <w:style w:type="character" w:customStyle="1" w:styleId="KommentarthemaZchn">
    <w:name w:val="Kommentarthema Zchn"/>
    <w:basedOn w:val="KommentartextZchn"/>
    <w:link w:val="Kommentarthema"/>
    <w:uiPriority w:val="99"/>
    <w:semiHidden/>
    <w:rsid w:val="00625F7A"/>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Droid Sans Fallback" w:hAnsi="Liberation Serif" w:cs="FreeSans"/>
        <w:sz w:val="24"/>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pPr>
      <w:widowControl w:val="0"/>
      <w:suppressAutoHyphens/>
    </w:pPr>
  </w:style>
  <w:style w:type="paragraph" w:styleId="berschrift1">
    <w:name w:val="heading 1"/>
    <w:basedOn w:val="Heading"/>
    <w:pPr>
      <w:widowControl/>
      <w:tabs>
        <w:tab w:val="left" w:pos="567"/>
        <w:tab w:val="left" w:pos="792"/>
      </w:tabs>
      <w:ind w:left="792" w:hanging="432"/>
      <w:outlineLvl w:val="0"/>
    </w:pPr>
    <w:rPr>
      <w:rFonts w:ascii="Arial" w:hAnsi="Arial" w:cs="Arial"/>
      <w:b/>
      <w:bCs/>
      <w:sz w:val="32"/>
      <w:szCs w:val="32"/>
      <w:lang w:val="de-DE" w:eastAsia="de-DE" w:bidi="ar-SA"/>
    </w:rPr>
  </w:style>
  <w:style w:type="paragraph" w:styleId="berschrift2">
    <w:name w:val="heading 2"/>
    <w:basedOn w:val="Heading"/>
    <w:pPr>
      <w:widowControl/>
      <w:tabs>
        <w:tab w:val="left" w:pos="567"/>
        <w:tab w:val="left" w:pos="936"/>
      </w:tabs>
      <w:spacing w:after="60"/>
      <w:ind w:left="936" w:hanging="576"/>
      <w:jc w:val="both"/>
      <w:outlineLvl w:val="1"/>
    </w:pPr>
    <w:rPr>
      <w:rFonts w:ascii="Arial" w:hAnsi="Arial" w:cs="Arial"/>
      <w:lang w:val="de-DE" w:eastAsia="de-DE" w:bidi="ar-SA"/>
    </w:rPr>
  </w:style>
  <w:style w:type="paragraph" w:styleId="berschrift3">
    <w:name w:val="heading 3"/>
    <w:basedOn w:val="Heading"/>
    <w:pPr>
      <w:widowControl/>
      <w:tabs>
        <w:tab w:val="left" w:pos="1080"/>
      </w:tabs>
      <w:spacing w:after="60"/>
      <w:ind w:left="1080" w:hanging="720"/>
      <w:jc w:val="both"/>
      <w:outlineLvl w:val="2"/>
    </w:pPr>
    <w:rPr>
      <w:rFonts w:ascii="Arial" w:hAnsi="Arial" w:cs="Arial"/>
      <w:b/>
      <w:bCs/>
      <w:sz w:val="26"/>
      <w:szCs w:val="26"/>
      <w:lang w:val="de-DE" w:eastAsia="de-DE" w:bidi="ar-SA"/>
    </w:rPr>
  </w:style>
  <w:style w:type="paragraph" w:styleId="berschrift4">
    <w:name w:val="heading 4"/>
    <w:basedOn w:val="Heading"/>
    <w:pPr>
      <w:widowControl/>
      <w:tabs>
        <w:tab w:val="left" w:pos="1224"/>
      </w:tabs>
      <w:spacing w:after="60"/>
      <w:ind w:left="1224" w:hanging="864"/>
      <w:jc w:val="both"/>
      <w:outlineLvl w:val="3"/>
    </w:pPr>
    <w:rPr>
      <w:rFonts w:ascii="Arial" w:hAnsi="Arial" w:cs="Arial"/>
      <w:b/>
      <w:bCs/>
      <w:lang w:val="de-DE" w:eastAsia="de-DE" w:bidi="ar-SA"/>
    </w:rPr>
  </w:style>
  <w:style w:type="paragraph" w:styleId="berschrift5">
    <w:name w:val="heading 5"/>
    <w:basedOn w:val="Heading"/>
    <w:pPr>
      <w:widowControl/>
      <w:tabs>
        <w:tab w:val="left" w:pos="1368"/>
      </w:tabs>
      <w:spacing w:after="60"/>
      <w:ind w:left="1368" w:hanging="1008"/>
      <w:jc w:val="both"/>
      <w:outlineLvl w:val="4"/>
    </w:pPr>
    <w:rPr>
      <w:rFonts w:ascii="Arial" w:hAnsi="Arial" w:cs="Arial"/>
      <w:b/>
      <w:bCs/>
      <w:i/>
      <w:iCs/>
      <w:sz w:val="26"/>
      <w:szCs w:val="26"/>
      <w:lang w:val="de-DE" w:eastAsia="de-DE" w:bidi="ar-SA"/>
    </w:rPr>
  </w:style>
  <w:style w:type="paragraph" w:styleId="berschrift6">
    <w:name w:val="heading 6"/>
    <w:basedOn w:val="Heading"/>
    <w:pPr>
      <w:widowControl/>
      <w:tabs>
        <w:tab w:val="left" w:pos="1512"/>
      </w:tabs>
      <w:spacing w:after="60"/>
      <w:ind w:left="1512" w:hanging="1152"/>
      <w:jc w:val="both"/>
      <w:outlineLvl w:val="5"/>
    </w:pPr>
    <w:rPr>
      <w:rFonts w:ascii="Arial" w:hAnsi="Arial" w:cs="Arial"/>
      <w:b/>
      <w:bCs/>
      <w:sz w:val="22"/>
      <w:szCs w:val="22"/>
      <w:lang w:val="de-DE" w:eastAsia="de-DE" w:bidi="ar-SA"/>
    </w:rPr>
  </w:style>
  <w:style w:type="paragraph" w:styleId="berschrift7">
    <w:name w:val="heading 7"/>
    <w:basedOn w:val="Heading"/>
    <w:pPr>
      <w:widowControl/>
      <w:tabs>
        <w:tab w:val="left" w:pos="1656"/>
      </w:tabs>
      <w:spacing w:after="60"/>
      <w:ind w:left="1656" w:hanging="1296"/>
      <w:jc w:val="both"/>
      <w:outlineLvl w:val="6"/>
    </w:pPr>
    <w:rPr>
      <w:rFonts w:ascii="Arial" w:hAnsi="Arial" w:cs="Arial"/>
      <w:sz w:val="24"/>
      <w:szCs w:val="24"/>
      <w:lang w:val="de-DE" w:eastAsia="de-DE" w:bidi="ar-SA"/>
    </w:rPr>
  </w:style>
  <w:style w:type="paragraph" w:styleId="berschrift8">
    <w:name w:val="heading 8"/>
    <w:basedOn w:val="Heading"/>
    <w:pPr>
      <w:widowControl/>
      <w:tabs>
        <w:tab w:val="left" w:pos="1800"/>
      </w:tabs>
      <w:spacing w:after="60"/>
      <w:ind w:left="1800" w:hanging="1440"/>
      <w:jc w:val="both"/>
      <w:outlineLvl w:val="7"/>
    </w:pPr>
    <w:rPr>
      <w:rFonts w:ascii="Arial" w:hAnsi="Arial" w:cs="Arial"/>
      <w:i/>
      <w:iCs/>
      <w:sz w:val="24"/>
      <w:szCs w:val="24"/>
      <w:lang w:val="de-DE" w:eastAsia="de-DE" w:bidi="ar-SA"/>
    </w:rPr>
  </w:style>
  <w:style w:type="paragraph" w:styleId="berschrift9">
    <w:name w:val="heading 9"/>
    <w:basedOn w:val="Heading"/>
    <w:pPr>
      <w:widowControl/>
      <w:tabs>
        <w:tab w:val="left" w:pos="1944"/>
      </w:tabs>
      <w:spacing w:after="60"/>
      <w:ind w:left="1944" w:hanging="1584"/>
      <w:jc w:val="both"/>
      <w:outlineLvl w:val="8"/>
    </w:pPr>
    <w:rPr>
      <w:rFonts w:ascii="Arial" w:hAnsi="Arial" w:cs="Arial"/>
      <w:sz w:val="22"/>
      <w:szCs w:val="22"/>
      <w:lang w:val="de-DE" w:eastAsia="de-DE" w:bidi="ar-SA"/>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rPr>
      <w:rFonts w:ascii="Arial" w:hAnsi="Arial" w:cs="Arial"/>
      <w:b/>
      <w:bCs/>
      <w:sz w:val="32"/>
      <w:szCs w:val="32"/>
    </w:rPr>
  </w:style>
  <w:style w:type="character" w:customStyle="1" w:styleId="berschrift2Zchn">
    <w:name w:val="Überschrift 2 Zchn"/>
    <w:basedOn w:val="Absatz-Standardschriftart"/>
    <w:rPr>
      <w:rFonts w:ascii="Arial" w:hAnsi="Arial" w:cs="Arial"/>
      <w:sz w:val="28"/>
      <w:szCs w:val="28"/>
    </w:rPr>
  </w:style>
  <w:style w:type="character" w:customStyle="1" w:styleId="berschrift3Zchn">
    <w:name w:val="Überschrift 3 Zchn"/>
    <w:basedOn w:val="Absatz-Standardschriftart"/>
    <w:rPr>
      <w:rFonts w:ascii="Arial" w:hAnsi="Arial" w:cs="Arial"/>
      <w:b/>
      <w:bCs/>
      <w:sz w:val="26"/>
      <w:szCs w:val="26"/>
    </w:rPr>
  </w:style>
  <w:style w:type="character" w:customStyle="1" w:styleId="berschrift4Zchn">
    <w:name w:val="Überschrift 4 Zchn"/>
    <w:basedOn w:val="Absatz-Standardschriftart"/>
    <w:rPr>
      <w:rFonts w:ascii="Arial" w:hAnsi="Arial" w:cs="Arial"/>
      <w:b/>
      <w:bCs/>
      <w:sz w:val="28"/>
      <w:szCs w:val="28"/>
    </w:rPr>
  </w:style>
  <w:style w:type="character" w:customStyle="1" w:styleId="berschrift5Zchn">
    <w:name w:val="Überschrift 5 Zchn"/>
    <w:basedOn w:val="Absatz-Standardschriftart"/>
    <w:rPr>
      <w:rFonts w:ascii="Arial" w:hAnsi="Arial" w:cs="Arial"/>
      <w:b/>
      <w:bCs/>
      <w:i/>
      <w:iCs/>
      <w:sz w:val="26"/>
      <w:szCs w:val="26"/>
    </w:rPr>
  </w:style>
  <w:style w:type="character" w:customStyle="1" w:styleId="berschrift6Zchn">
    <w:name w:val="Überschrift 6 Zchn"/>
    <w:basedOn w:val="Absatz-Standardschriftart"/>
    <w:rPr>
      <w:rFonts w:ascii="Arial" w:hAnsi="Arial" w:cs="Arial"/>
      <w:b/>
      <w:bCs/>
    </w:rPr>
  </w:style>
  <w:style w:type="character" w:customStyle="1" w:styleId="berschrift7Zchn">
    <w:name w:val="Überschrift 7 Zchn"/>
    <w:basedOn w:val="Absatz-Standardschriftart"/>
    <w:rPr>
      <w:rFonts w:ascii="Arial" w:hAnsi="Arial" w:cs="Arial"/>
      <w:sz w:val="24"/>
      <w:szCs w:val="24"/>
    </w:rPr>
  </w:style>
  <w:style w:type="character" w:customStyle="1" w:styleId="berschrift8Zchn">
    <w:name w:val="Überschrift 8 Zchn"/>
    <w:basedOn w:val="Absatz-Standardschriftart"/>
    <w:rPr>
      <w:rFonts w:ascii="Arial" w:hAnsi="Arial" w:cs="Arial"/>
      <w:i/>
      <w:iCs/>
      <w:sz w:val="24"/>
      <w:szCs w:val="24"/>
    </w:rPr>
  </w:style>
  <w:style w:type="character" w:customStyle="1" w:styleId="berschrift9Zchn">
    <w:name w:val="Überschrift 9 Zchn"/>
    <w:basedOn w:val="Absatz-Standardschriftart"/>
    <w:rPr>
      <w:rFonts w:ascii="Arial" w:hAnsi="Arial" w:cs="Arial"/>
    </w:rPr>
  </w:style>
  <w:style w:type="character" w:customStyle="1" w:styleId="InternetLink">
    <w:name w:val="Internet Link"/>
    <w:basedOn w:val="Absatz-Standardschriftart"/>
    <w:rPr>
      <w:rFonts w:cs="Times New Roman"/>
      <w:color w:val="0000FF"/>
      <w:u w:val="single"/>
    </w:rPr>
  </w:style>
  <w:style w:type="character" w:customStyle="1" w:styleId="KopfzeileZchn">
    <w:name w:val="Kopfzeile Zchn"/>
    <w:basedOn w:val="Absatz-Standardschriftart"/>
    <w:rPr>
      <w:rFonts w:ascii="Arial" w:hAnsi="Arial" w:cs="Arial"/>
      <w:sz w:val="24"/>
      <w:szCs w:val="24"/>
    </w:rPr>
  </w:style>
  <w:style w:type="character" w:customStyle="1" w:styleId="FuzeileZchn">
    <w:name w:val="Fußzeile Zchn"/>
    <w:basedOn w:val="Absatz-Standardschriftart"/>
    <w:rPr>
      <w:rFonts w:ascii="Arial" w:hAnsi="Arial" w:cs="Arial"/>
      <w:sz w:val="24"/>
      <w:szCs w:val="24"/>
    </w:rPr>
  </w:style>
  <w:style w:type="character" w:customStyle="1" w:styleId="TextkrperZchn">
    <w:name w:val="Textkörper Zchn"/>
    <w:basedOn w:val="Absatz-Standardschriftart"/>
    <w:rPr>
      <w:rFonts w:ascii="Arial" w:hAnsi="Arial" w:cs="Arial"/>
      <w:sz w:val="24"/>
      <w:szCs w:val="24"/>
    </w:rPr>
  </w:style>
  <w:style w:type="character" w:customStyle="1" w:styleId="FunotentextZchn">
    <w:name w:val="Fußnotentext Zchn"/>
    <w:basedOn w:val="Absatz-Standardschriftart"/>
    <w:rPr>
      <w:rFonts w:ascii="Arial" w:hAnsi="Arial" w:cs="Arial"/>
      <w:sz w:val="20"/>
      <w:szCs w:val="20"/>
    </w:rPr>
  </w:style>
  <w:style w:type="character" w:styleId="Funotenzeichen">
    <w:name w:val="footnote reference"/>
    <w:basedOn w:val="Absatz-Standardschriftart"/>
    <w:rPr>
      <w:rFonts w:cs="Times New Roman"/>
      <w:vertAlign w:val="superscript"/>
    </w:rPr>
  </w:style>
  <w:style w:type="character" w:customStyle="1" w:styleId="SprechblasentextZchn">
    <w:name w:val="Sprechblasentext Zchn"/>
    <w:basedOn w:val="Absatz-Standardschriftart"/>
    <w:rPr>
      <w:rFonts w:ascii="Tahoma" w:hAnsi="Tahoma" w:cs="Tahoma"/>
      <w:sz w:val="16"/>
      <w:szCs w:val="16"/>
    </w:rPr>
  </w:style>
  <w:style w:type="character" w:customStyle="1" w:styleId="ListLabel1">
    <w:name w:val="ListLabel 1"/>
    <w:rPr>
      <w:rFonts w:ascii="Liberation Serif" w:hAnsi="Liberation Serif" w:cs="Times New Roman"/>
    </w:rPr>
  </w:style>
  <w:style w:type="character" w:customStyle="1" w:styleId="ListLabel2">
    <w:name w:val="ListLabel 2"/>
    <w:rPr>
      <w:rFonts w:ascii="Liberation Serif" w:hAnsi="Liberation Serif"/>
    </w:rPr>
  </w:style>
  <w:style w:type="character" w:customStyle="1" w:styleId="IndexLink">
    <w:name w:val="Index Link"/>
  </w:style>
  <w:style w:type="character" w:customStyle="1" w:styleId="FootnoteCharacters">
    <w:name w:val="Footnote Characters"/>
  </w:style>
  <w:style w:type="character" w:customStyle="1" w:styleId="FootnoteAnchor">
    <w:name w:val="Footnote Anchor"/>
    <w:rPr>
      <w:vertAlign w:val="superscript"/>
    </w:rPr>
  </w:style>
  <w:style w:type="character" w:customStyle="1" w:styleId="EndnoteAnchor">
    <w:name w:val="Endnote Anchor"/>
    <w:rPr>
      <w:vertAlign w:val="superscript"/>
    </w:rPr>
  </w:style>
  <w:style w:type="character" w:customStyle="1" w:styleId="EndnoteCharacters">
    <w:name w:val="Endnote Characters"/>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widowControl/>
      <w:spacing w:line="288" w:lineRule="auto"/>
    </w:pPr>
    <w:rPr>
      <w:rFonts w:ascii="Arial" w:hAnsi="Arial" w:cs="Times New Roman"/>
      <w:i/>
      <w:iCs/>
      <w:color w:val="0000FF"/>
      <w:lang w:val="de-DE" w:eastAsia="de-DE" w:bidi="ar-SA"/>
    </w:rPr>
  </w:style>
  <w:style w:type="paragraph" w:styleId="Liste">
    <w:name w:val="List"/>
    <w:basedOn w:val="TextBody"/>
    <w:rPr>
      <w:rFonts w:cs="FreeSans"/>
    </w:rPr>
  </w:style>
  <w:style w:type="paragraph" w:styleId="Beschriftung">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Contents1">
    <w:name w:val="Contents 1"/>
    <w:basedOn w:val="Index"/>
    <w:pPr>
      <w:widowControl/>
      <w:tabs>
        <w:tab w:val="left" w:pos="480"/>
        <w:tab w:val="right" w:leader="dot" w:pos="9060"/>
      </w:tabs>
      <w:jc w:val="both"/>
    </w:pPr>
    <w:rPr>
      <w:rFonts w:ascii="Arial" w:hAnsi="Arial" w:cs="Arial"/>
      <w:lang w:val="de-DE" w:eastAsia="de-DE" w:bidi="ar-SA"/>
    </w:rPr>
  </w:style>
  <w:style w:type="paragraph" w:customStyle="1" w:styleId="Contents2">
    <w:name w:val="Contents 2"/>
    <w:basedOn w:val="Index"/>
    <w:pPr>
      <w:widowControl/>
      <w:ind w:left="240"/>
      <w:jc w:val="both"/>
    </w:pPr>
    <w:rPr>
      <w:rFonts w:ascii="Arial" w:hAnsi="Arial" w:cs="Arial"/>
      <w:lang w:val="de-DE" w:eastAsia="de-DE" w:bidi="ar-SA"/>
    </w:rPr>
  </w:style>
  <w:style w:type="paragraph" w:customStyle="1" w:styleId="VMBeschreibung">
    <w:name w:val="VMBeschreibung"/>
    <w:pPr>
      <w:suppressAutoHyphens/>
      <w:jc w:val="both"/>
    </w:pPr>
    <w:rPr>
      <w:rFonts w:ascii="Arial" w:hAnsi="Arial" w:cs="Arial"/>
      <w:color w:val="000080"/>
      <w:sz w:val="20"/>
      <w:szCs w:val="20"/>
      <w:lang w:val="de-DE" w:eastAsia="de-DE" w:bidi="ar-SA"/>
    </w:rPr>
  </w:style>
  <w:style w:type="paragraph" w:customStyle="1" w:styleId="Produktgruppe">
    <w:name w:val="Produktgruppe"/>
    <w:pPr>
      <w:suppressAutoHyphens/>
      <w:spacing w:before="5000"/>
      <w:jc w:val="center"/>
    </w:pPr>
    <w:rPr>
      <w:rFonts w:ascii="Arial" w:eastAsia="Courier New" w:hAnsi="Arial" w:cs="Arial"/>
      <w:b/>
      <w:bCs/>
      <w:lang w:val="de-DE" w:eastAsia="de-DE" w:bidi="ar-SA"/>
    </w:rPr>
  </w:style>
  <w:style w:type="paragraph" w:customStyle="1" w:styleId="Produktname">
    <w:name w:val="Produktname"/>
    <w:pPr>
      <w:suppressAutoHyphens/>
      <w:spacing w:after="4000"/>
      <w:jc w:val="center"/>
    </w:pPr>
    <w:rPr>
      <w:rFonts w:ascii="Arial" w:hAnsi="Arial" w:cs="Arial"/>
      <w:b/>
      <w:bCs/>
      <w:sz w:val="32"/>
      <w:szCs w:val="32"/>
      <w:lang w:val="de-DE" w:eastAsia="de-DE" w:bidi="ar-SA"/>
    </w:rPr>
  </w:style>
  <w:style w:type="paragraph" w:customStyle="1" w:styleId="Standardabsatz">
    <w:name w:val="Standardabsatz"/>
    <w:pPr>
      <w:suppressAutoHyphens/>
      <w:spacing w:before="60" w:after="60"/>
      <w:jc w:val="both"/>
      <w:textAlignment w:val="baseline"/>
    </w:pPr>
    <w:rPr>
      <w:rFonts w:ascii="Arial" w:hAnsi="Arial" w:cs="Arial"/>
      <w:sz w:val="22"/>
      <w:szCs w:val="22"/>
      <w:lang w:val="de-DE" w:eastAsia="de-DE" w:bidi="ar-SA"/>
    </w:rPr>
  </w:style>
  <w:style w:type="paragraph" w:customStyle="1" w:styleId="Inhalt">
    <w:name w:val="Inhalt"/>
    <w:pPr>
      <w:suppressAutoHyphens/>
      <w:spacing w:before="240" w:after="240"/>
      <w:jc w:val="both"/>
    </w:pPr>
    <w:rPr>
      <w:rFonts w:ascii="Arial" w:hAnsi="Arial" w:cs="Arial"/>
      <w:b/>
      <w:bCs/>
      <w:sz w:val="32"/>
      <w:szCs w:val="32"/>
      <w:lang w:val="de-DE" w:eastAsia="de-DE" w:bidi="ar-SA"/>
    </w:rPr>
  </w:style>
  <w:style w:type="paragraph" w:styleId="Kopfzeile">
    <w:name w:val="header"/>
    <w:basedOn w:val="Standard"/>
    <w:pPr>
      <w:widowControl/>
      <w:tabs>
        <w:tab w:val="center" w:pos="4536"/>
        <w:tab w:val="right" w:pos="9072"/>
      </w:tabs>
      <w:jc w:val="both"/>
    </w:pPr>
    <w:rPr>
      <w:rFonts w:ascii="Arial" w:hAnsi="Arial" w:cs="Arial"/>
      <w:lang w:val="de-DE" w:eastAsia="de-DE" w:bidi="ar-SA"/>
    </w:rPr>
  </w:style>
  <w:style w:type="paragraph" w:customStyle="1" w:styleId="Dokumentinfos">
    <w:name w:val="Dokumentinfos"/>
    <w:pPr>
      <w:suppressAutoHyphens/>
      <w:spacing w:before="120" w:after="120"/>
    </w:pPr>
    <w:rPr>
      <w:rFonts w:ascii="Arial" w:hAnsi="Arial" w:cs="Arial"/>
      <w:sz w:val="20"/>
      <w:szCs w:val="20"/>
      <w:lang w:eastAsia="en-US" w:bidi="ar-SA"/>
    </w:rPr>
  </w:style>
  <w:style w:type="paragraph" w:styleId="Fuzeile">
    <w:name w:val="footer"/>
    <w:basedOn w:val="Standard"/>
    <w:pPr>
      <w:widowControl/>
      <w:tabs>
        <w:tab w:val="center" w:pos="4536"/>
        <w:tab w:val="right" w:pos="9072"/>
      </w:tabs>
      <w:jc w:val="both"/>
    </w:pPr>
    <w:rPr>
      <w:rFonts w:ascii="Arial" w:hAnsi="Arial" w:cs="Arial"/>
      <w:lang w:val="de-DE" w:eastAsia="de-DE" w:bidi="ar-SA"/>
    </w:rPr>
  </w:style>
  <w:style w:type="paragraph" w:customStyle="1" w:styleId="berschrift1Ausgeblendet">
    <w:name w:val="Überschrift1Ausgeblendet"/>
    <w:basedOn w:val="berschrift1"/>
    <w:pPr>
      <w:ind w:left="0" w:firstLine="0"/>
    </w:pPr>
    <w:rPr>
      <w:vanish/>
      <w:color w:val="000080"/>
    </w:rPr>
  </w:style>
  <w:style w:type="paragraph" w:customStyle="1" w:styleId="berschrift2ausgeblendet">
    <w:name w:val="Überschrift2ausgeblendet"/>
    <w:basedOn w:val="berschrift2"/>
    <w:pPr>
      <w:spacing w:after="120"/>
      <w:ind w:left="0" w:firstLine="0"/>
    </w:pPr>
    <w:rPr>
      <w:vanish/>
      <w:color w:val="000080"/>
    </w:rPr>
  </w:style>
  <w:style w:type="paragraph" w:customStyle="1" w:styleId="Bezugszeichenzeile">
    <w:name w:val="Bezugszeichenzeile"/>
    <w:pPr>
      <w:suppressAutoHyphens/>
      <w:jc w:val="both"/>
    </w:pPr>
    <w:rPr>
      <w:rFonts w:ascii="Arial" w:hAnsi="Arial" w:cs="Arial"/>
      <w:lang w:val="de-DE" w:eastAsia="de-DE" w:bidi="ar-SA"/>
    </w:rPr>
  </w:style>
  <w:style w:type="paragraph" w:customStyle="1" w:styleId="Default">
    <w:name w:val="Default"/>
    <w:pPr>
      <w:suppressAutoHyphens/>
    </w:pPr>
    <w:rPr>
      <w:rFonts w:ascii="Arial" w:eastAsia="Courier New" w:hAnsi="Arial" w:cs="Times New Roman"/>
      <w:color w:val="000000"/>
      <w:lang w:val="de-DE" w:eastAsia="de-DE" w:bidi="ar-SA"/>
    </w:rPr>
  </w:style>
  <w:style w:type="paragraph" w:styleId="Funotentext">
    <w:name w:val="footnote text"/>
    <w:pPr>
      <w:suppressAutoHyphens/>
      <w:jc w:val="both"/>
    </w:pPr>
    <w:rPr>
      <w:rFonts w:ascii="Arial" w:hAnsi="Arial" w:cs="Arial"/>
      <w:sz w:val="20"/>
      <w:szCs w:val="20"/>
      <w:lang w:val="de-DE" w:eastAsia="de-DE" w:bidi="ar-SA"/>
    </w:rPr>
  </w:style>
  <w:style w:type="paragraph" w:styleId="Listenabsatz">
    <w:name w:val="List Paragraph"/>
    <w:uiPriority w:val="34"/>
    <w:qFormat/>
    <w:pPr>
      <w:suppressAutoHyphens/>
      <w:ind w:left="708"/>
      <w:jc w:val="both"/>
    </w:pPr>
    <w:rPr>
      <w:rFonts w:ascii="Arial" w:hAnsi="Arial" w:cs="Arial"/>
      <w:lang w:val="de-DE" w:eastAsia="de-DE" w:bidi="ar-SA"/>
    </w:rPr>
  </w:style>
  <w:style w:type="paragraph" w:styleId="Sprechblasentext">
    <w:name w:val="Balloon Text"/>
    <w:pPr>
      <w:suppressAutoHyphens/>
      <w:jc w:val="both"/>
    </w:pPr>
    <w:rPr>
      <w:rFonts w:ascii="Tahoma" w:hAnsi="Tahoma" w:cs="Tahoma"/>
      <w:sz w:val="16"/>
      <w:szCs w:val="16"/>
      <w:lang w:val="de-DE" w:eastAsia="de-DE" w:bidi="ar-SA"/>
    </w:rPr>
  </w:style>
  <w:style w:type="paragraph" w:customStyle="1" w:styleId="Footnote">
    <w:name w:val="Footnote"/>
    <w:basedOn w:val="Standard"/>
  </w:style>
  <w:style w:type="paragraph" w:customStyle="1" w:styleId="TableContents">
    <w:name w:val="Table Contents"/>
    <w:basedOn w:val="Standard"/>
  </w:style>
  <w:style w:type="paragraph" w:customStyle="1" w:styleId="TableHeading">
    <w:name w:val="Table Heading"/>
    <w:basedOn w:val="TableContents"/>
  </w:style>
</w:styles>
</file>

<file path=word/webSettings.xml><?xml version="1.0" encoding="utf-8"?>
<w:webSettings xmlns:r="http://schemas.openxmlformats.org/officeDocument/2006/relationships" xmlns:w="http://schemas.openxmlformats.org/wordprocessingml/2006/main">
  <w:divs>
    <w:div w:id="613752316">
      <w:bodyDiv w:val="1"/>
      <w:marLeft w:val="0"/>
      <w:marRight w:val="0"/>
      <w:marTop w:val="0"/>
      <w:marBottom w:val="0"/>
      <w:divBdr>
        <w:top w:val="none" w:sz="0" w:space="0" w:color="auto"/>
        <w:left w:val="none" w:sz="0" w:space="0" w:color="auto"/>
        <w:bottom w:val="none" w:sz="0" w:space="0" w:color="auto"/>
        <w:right w:val="none" w:sz="0" w:space="0" w:color="auto"/>
      </w:divBdr>
    </w:div>
    <w:div w:id="747846799">
      <w:bodyDiv w:val="1"/>
      <w:marLeft w:val="0"/>
      <w:marRight w:val="0"/>
      <w:marTop w:val="0"/>
      <w:marBottom w:val="0"/>
      <w:divBdr>
        <w:top w:val="none" w:sz="0" w:space="0" w:color="auto"/>
        <w:left w:val="none" w:sz="0" w:space="0" w:color="auto"/>
        <w:bottom w:val="none" w:sz="0" w:space="0" w:color="auto"/>
        <w:right w:val="none" w:sz="0" w:space="0" w:color="auto"/>
      </w:divBdr>
    </w:div>
    <w:div w:id="1380087704">
      <w:bodyDiv w:val="1"/>
      <w:marLeft w:val="0"/>
      <w:marRight w:val="0"/>
      <w:marTop w:val="0"/>
      <w:marBottom w:val="0"/>
      <w:divBdr>
        <w:top w:val="none" w:sz="0" w:space="0" w:color="auto"/>
        <w:left w:val="none" w:sz="0" w:space="0" w:color="auto"/>
        <w:bottom w:val="none" w:sz="0" w:space="0" w:color="auto"/>
        <w:right w:val="none" w:sz="0" w:space="0" w:color="auto"/>
      </w:divBdr>
    </w:div>
    <w:div w:id="21039893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file:///C:\media\r0ot\data\studium\softwareprojekt\Dateivorlagen\Systemanalyse\HYPERLINK" TargetMode="External"/><Relationship Id="rId18" Type="http://schemas.openxmlformats.org/officeDocument/2006/relationships/hyperlink" Target="file:///C:\media\r0ot\data\studium\softwareprojekt\Dateivorlagen\Systemanalyse\HYPERLINK" TargetMode="External"/><Relationship Id="rId26" Type="http://schemas.openxmlformats.org/officeDocument/2006/relationships/hyperlink" Target="file:///C:\media\r0ot\data\studium\softwareprojekt\Dateivorlagen\Systemanalyse\HYPERLINK" TargetMode="External"/><Relationship Id="rId39" Type="http://schemas.openxmlformats.org/officeDocument/2006/relationships/hyperlink" Target="file:///C:\media\r0ot\data\studium\softwareprojekt\Dateivorlagen\Systemanalyse\HYPERLINK" TargetMode="External"/><Relationship Id="rId21" Type="http://schemas.openxmlformats.org/officeDocument/2006/relationships/hyperlink" Target="file:///C:\media\r0ot\data\studium\softwareprojekt\Dateivorlagen\Systemanalyse\HYPERLINK" TargetMode="External"/><Relationship Id="rId34" Type="http://schemas.openxmlformats.org/officeDocument/2006/relationships/hyperlink" Target="file:///C:\media\r0ot\data\studium\softwareprojekt\Dateivorlagen\Systemanalyse\HYPERLINK" TargetMode="External"/><Relationship Id="rId42" Type="http://schemas.openxmlformats.org/officeDocument/2006/relationships/hyperlink" Target="file:///C:\media\r0ot\data\studium\softwareprojekt\Dateivorlagen\Systemanalyse\HYPERLINK" TargetMode="External"/><Relationship Id="rId47" Type="http://schemas.openxmlformats.org/officeDocument/2006/relationships/hyperlink" Target="file:///C:\media\r0ot\data\studium\softwareprojekt\Dateivorlagen\Systemanalyse\HYPERLINK" TargetMode="External"/><Relationship Id="rId50" Type="http://schemas.openxmlformats.org/officeDocument/2006/relationships/hyperlink" Target="file:///C:\media\r0ot\data\studium\softwareprojekt\Dateivorlagen\Systemanalyse\HYPERLINK" TargetMode="External"/><Relationship Id="rId55" Type="http://schemas.openxmlformats.org/officeDocument/2006/relationships/hyperlink" Target="file:///C:\media\r0ot\data\studium\softwareprojekt\Dateivorlagen\Systemanalyse\HYPERLINK" TargetMode="External"/><Relationship Id="rId63" Type="http://schemas.openxmlformats.org/officeDocument/2006/relationships/hyperlink" Target="file:///C:\media\r0ot\data\studium\softwareprojekt\Dateivorlagen\Systemanalyse\HYPERLINK" TargetMode="External"/><Relationship Id="rId68" Type="http://schemas.openxmlformats.org/officeDocument/2006/relationships/hyperlink" Target="file:///C:\media\r0ot\data\studium\softwareprojekt\Dateivorlagen\Systemanalyse\HYPERLINK" TargetMode="External"/><Relationship Id="rId76" Type="http://schemas.openxmlformats.org/officeDocument/2006/relationships/hyperlink" Target="file:///C:\media\r0ot\data\studium\softwareprojekt\Dateivorlagen\Systemanalyse\HYPERLINK" TargetMode="External"/><Relationship Id="rId84" Type="http://schemas.openxmlformats.org/officeDocument/2006/relationships/hyperlink" Target="file:///C:\media\r0ot\data\studium\softwareprojekt\Dateivorlagen\Systemanalyse\HYPERLINK" TargetMode="External"/><Relationship Id="rId89" Type="http://schemas.openxmlformats.org/officeDocument/2006/relationships/footer" Target="footer1.xml"/><Relationship Id="rId7" Type="http://schemas.openxmlformats.org/officeDocument/2006/relationships/comments" Target="comments.xml"/><Relationship Id="rId71" Type="http://schemas.openxmlformats.org/officeDocument/2006/relationships/hyperlink" Target="file:///C:\media\r0ot\data\studium\softwareprojekt\Dateivorlagen\Systemanalyse\HYPERLINK" TargetMode="External"/><Relationship Id="rId92" Type="http://schemas.microsoft.com/office/2007/relationships/stylesWithEffects" Target="stylesWithEffects.xml"/><Relationship Id="rId2" Type="http://schemas.openxmlformats.org/officeDocument/2006/relationships/styles" Target="styles.xml"/><Relationship Id="rId16" Type="http://schemas.openxmlformats.org/officeDocument/2006/relationships/hyperlink" Target="file:///C:\media\r0ot\data\studium\softwareprojekt\Dateivorlagen\Systemanalyse\HYPERLINK" TargetMode="External"/><Relationship Id="rId29" Type="http://schemas.openxmlformats.org/officeDocument/2006/relationships/hyperlink" Target="file:///C:\media\r0ot\data\studium\softwareprojekt\Dateivorlagen\Systemanalyse\HYPERLINK" TargetMode="External"/><Relationship Id="rId11" Type="http://schemas.openxmlformats.org/officeDocument/2006/relationships/hyperlink" Target="file:///C:\media\r0ot\data\studium\softwareprojekt\Dateivorlagen\Systemanalyse\HYPERLINK" TargetMode="External"/><Relationship Id="rId24" Type="http://schemas.openxmlformats.org/officeDocument/2006/relationships/hyperlink" Target="file:///C:\media\r0ot\data\studium\softwareprojekt\Dateivorlagen\Systemanalyse\HYPERLINK" TargetMode="External"/><Relationship Id="rId32" Type="http://schemas.openxmlformats.org/officeDocument/2006/relationships/hyperlink" Target="file:///C:\media\r0ot\data\studium\softwareprojekt\Dateivorlagen\Systemanalyse\HYPERLINK" TargetMode="External"/><Relationship Id="rId37" Type="http://schemas.openxmlformats.org/officeDocument/2006/relationships/hyperlink" Target="file:///C:\media\r0ot\data\studium\softwareprojekt\Dateivorlagen\Systemanalyse\HYPERLINK" TargetMode="External"/><Relationship Id="rId40" Type="http://schemas.openxmlformats.org/officeDocument/2006/relationships/hyperlink" Target="file:///C:\media\r0ot\data\studium\softwareprojekt\Dateivorlagen\Systemanalyse\HYPERLINK" TargetMode="External"/><Relationship Id="rId45" Type="http://schemas.openxmlformats.org/officeDocument/2006/relationships/hyperlink" Target="file:///C:\media\r0ot\data\studium\softwareprojekt\Dateivorlagen\Systemanalyse\HYPERLINK" TargetMode="External"/><Relationship Id="rId53" Type="http://schemas.openxmlformats.org/officeDocument/2006/relationships/hyperlink" Target="file:///C:\media\r0ot\data\studium\softwareprojekt\Dateivorlagen\Systemanalyse\HYPERLINK" TargetMode="External"/><Relationship Id="rId58" Type="http://schemas.openxmlformats.org/officeDocument/2006/relationships/hyperlink" Target="file:///C:\media\r0ot\data\studium\softwareprojekt\Dateivorlagen\Systemanalyse\HYPERLINK" TargetMode="External"/><Relationship Id="rId66" Type="http://schemas.openxmlformats.org/officeDocument/2006/relationships/hyperlink" Target="file:///C:\media\r0ot\data\studium\softwareprojekt\Dateivorlagen\Systemanalyse\HYPERLINK" TargetMode="External"/><Relationship Id="rId74" Type="http://schemas.openxmlformats.org/officeDocument/2006/relationships/hyperlink" Target="file:///C:\media\r0ot\data\studium\softwareprojekt\Dateivorlagen\Systemanalyse\HYPERLINK" TargetMode="External"/><Relationship Id="rId79" Type="http://schemas.openxmlformats.org/officeDocument/2006/relationships/hyperlink" Target="file:///C:\media\r0ot\data\studium\softwareprojekt\Dateivorlagen\Systemanalyse\HYPERLINK" TargetMode="External"/><Relationship Id="rId87" Type="http://schemas.openxmlformats.org/officeDocument/2006/relationships/hyperlink" Target="file:///C:\media\r0ot\data\studium\softwareprojekt\Dateivorlagen\Systemanalyse\HYPERLINK" TargetMode="External"/><Relationship Id="rId5" Type="http://schemas.openxmlformats.org/officeDocument/2006/relationships/footnotes" Target="footnotes.xml"/><Relationship Id="rId61" Type="http://schemas.openxmlformats.org/officeDocument/2006/relationships/hyperlink" Target="file:///C:\media\r0ot\data\studium\softwareprojekt\Dateivorlagen\Systemanalyse\HYPERLINK" TargetMode="External"/><Relationship Id="rId82" Type="http://schemas.openxmlformats.org/officeDocument/2006/relationships/hyperlink" Target="file:///C:\media\r0ot\data\studium\softwareprojekt\Dateivorlagen\Systemanalyse\HYPERLINK" TargetMode="External"/><Relationship Id="rId90" Type="http://schemas.openxmlformats.org/officeDocument/2006/relationships/fontTable" Target="fontTable.xml"/><Relationship Id="rId19" Type="http://schemas.openxmlformats.org/officeDocument/2006/relationships/hyperlink" Target="file:///C:\media\r0ot\data\studium\softwareprojekt\Dateivorlagen\Systemanalyse\HYPERLINK" TargetMode="External"/><Relationship Id="rId14" Type="http://schemas.openxmlformats.org/officeDocument/2006/relationships/hyperlink" Target="file:///C:\media\r0ot\data\studium\softwareprojekt\Dateivorlagen\Systemanalyse\HYPERLINK" TargetMode="External"/><Relationship Id="rId22" Type="http://schemas.openxmlformats.org/officeDocument/2006/relationships/hyperlink" Target="file:///C:\media\r0ot\data\studium\softwareprojekt\Dateivorlagen\Systemanalyse\HYPERLINK" TargetMode="External"/><Relationship Id="rId27" Type="http://schemas.openxmlformats.org/officeDocument/2006/relationships/hyperlink" Target="file:///C:\media\r0ot\data\studium\softwareprojekt\Dateivorlagen\Systemanalyse\HYPERLINK" TargetMode="External"/><Relationship Id="rId30" Type="http://schemas.openxmlformats.org/officeDocument/2006/relationships/hyperlink" Target="file:///C:\media\r0ot\data\studium\softwareprojekt\Dateivorlagen\Systemanalyse\HYPERLINK" TargetMode="External"/><Relationship Id="rId35" Type="http://schemas.openxmlformats.org/officeDocument/2006/relationships/hyperlink" Target="file:///C:\media\r0ot\data\studium\softwareprojekt\Dateivorlagen\Systemanalyse\HYPERLINK" TargetMode="External"/><Relationship Id="rId43" Type="http://schemas.openxmlformats.org/officeDocument/2006/relationships/hyperlink" Target="file:///C:\media\r0ot\data\studium\softwareprojekt\Dateivorlagen\Systemanalyse\HYPERLINK" TargetMode="External"/><Relationship Id="rId48" Type="http://schemas.openxmlformats.org/officeDocument/2006/relationships/hyperlink" Target="file:///C:\media\r0ot\data\studium\softwareprojekt\Dateivorlagen\Systemanalyse\HYPERLINK" TargetMode="External"/><Relationship Id="rId56" Type="http://schemas.openxmlformats.org/officeDocument/2006/relationships/hyperlink" Target="file:///C:\media\r0ot\data\studium\softwareprojekt\Dateivorlagen\Systemanalyse\HYPERLINK" TargetMode="External"/><Relationship Id="rId64" Type="http://schemas.openxmlformats.org/officeDocument/2006/relationships/hyperlink" Target="file:///C:\media\r0ot\data\studium\softwareprojekt\Dateivorlagen\Systemanalyse\HYPERLINK" TargetMode="External"/><Relationship Id="rId69" Type="http://schemas.openxmlformats.org/officeDocument/2006/relationships/hyperlink" Target="file:///C:\media\r0ot\data\studium\softwareprojekt\Dateivorlagen\Systemanalyse\HYPERLINK" TargetMode="External"/><Relationship Id="rId77" Type="http://schemas.openxmlformats.org/officeDocument/2006/relationships/hyperlink" Target="file:///C:\media\r0ot\data\studium\softwareprojekt\Dateivorlagen\Systemanalyse\HYPERLINK" TargetMode="External"/><Relationship Id="rId8" Type="http://schemas.openxmlformats.org/officeDocument/2006/relationships/hyperlink" Target="file:///C:\media\r0ot\data\studium\softwareprojekt\Dateivorlagen\Systemanalyse\HYPERLINK" TargetMode="External"/><Relationship Id="rId51" Type="http://schemas.openxmlformats.org/officeDocument/2006/relationships/hyperlink" Target="file:///C:\media\r0ot\data\studium\softwareprojekt\Dateivorlagen\Systemanalyse\HYPERLINK" TargetMode="External"/><Relationship Id="rId72" Type="http://schemas.openxmlformats.org/officeDocument/2006/relationships/hyperlink" Target="file:///C:\media\r0ot\data\studium\softwareprojekt\Dateivorlagen\Systemanalyse\HYPERLINK" TargetMode="External"/><Relationship Id="rId80" Type="http://schemas.openxmlformats.org/officeDocument/2006/relationships/hyperlink" Target="file:///C:\media\r0ot\data\studium\softwareprojekt\Dateivorlagen\Systemanalyse\HYPERLINK" TargetMode="External"/><Relationship Id="rId85" Type="http://schemas.openxmlformats.org/officeDocument/2006/relationships/hyperlink" Target="file:///C:\media\r0ot\data\studium\softwareprojekt\Dateivorlagen\Systemanalyse\HYPERLINK" TargetMode="External"/><Relationship Id="rId3" Type="http://schemas.openxmlformats.org/officeDocument/2006/relationships/settings" Target="settings.xml"/><Relationship Id="rId12" Type="http://schemas.openxmlformats.org/officeDocument/2006/relationships/hyperlink" Target="file:///C:\media\r0ot\data\studium\softwareprojekt\Dateivorlagen\Systemanalyse\HYPERLINK" TargetMode="External"/><Relationship Id="rId17" Type="http://schemas.openxmlformats.org/officeDocument/2006/relationships/hyperlink" Target="file:///C:\media\r0ot\data\studium\softwareprojekt\Dateivorlagen\Systemanalyse\HYPERLINK" TargetMode="External"/><Relationship Id="rId25" Type="http://schemas.openxmlformats.org/officeDocument/2006/relationships/hyperlink" Target="file:///C:\media\r0ot\data\studium\softwareprojekt\Dateivorlagen\Systemanalyse\HYPERLINK" TargetMode="External"/><Relationship Id="rId33" Type="http://schemas.openxmlformats.org/officeDocument/2006/relationships/hyperlink" Target="file:///C:\media\r0ot\data\studium\softwareprojekt\Dateivorlagen\Systemanalyse\HYPERLINK" TargetMode="External"/><Relationship Id="rId38" Type="http://schemas.openxmlformats.org/officeDocument/2006/relationships/hyperlink" Target="file:///C:\media\r0ot\data\studium\softwareprojekt\Dateivorlagen\Systemanalyse\HYPERLINK" TargetMode="External"/><Relationship Id="rId46" Type="http://schemas.openxmlformats.org/officeDocument/2006/relationships/hyperlink" Target="file:///C:\media\r0ot\data\studium\softwareprojekt\Dateivorlagen\Systemanalyse\HYPERLINK" TargetMode="External"/><Relationship Id="rId59" Type="http://schemas.openxmlformats.org/officeDocument/2006/relationships/hyperlink" Target="file:///C:\media\r0ot\data\studium\softwareprojekt\Dateivorlagen\Systemanalyse\HYPERLINK" TargetMode="External"/><Relationship Id="rId67" Type="http://schemas.openxmlformats.org/officeDocument/2006/relationships/hyperlink" Target="file:///C:\media\r0ot\data\studium\softwareprojekt\Dateivorlagen\Systemanalyse\HYPERLINK" TargetMode="External"/><Relationship Id="rId20" Type="http://schemas.openxmlformats.org/officeDocument/2006/relationships/hyperlink" Target="file:///C:\media\r0ot\data\studium\softwareprojekt\Dateivorlagen\Systemanalyse\HYPERLINK" TargetMode="External"/><Relationship Id="rId41" Type="http://schemas.openxmlformats.org/officeDocument/2006/relationships/hyperlink" Target="file:///C:\media\r0ot\data\studium\softwareprojekt\Dateivorlagen\Systemanalyse\HYPERLINK" TargetMode="External"/><Relationship Id="rId54" Type="http://schemas.openxmlformats.org/officeDocument/2006/relationships/hyperlink" Target="file:///C:\media\r0ot\data\studium\softwareprojekt\Dateivorlagen\Systemanalyse\HYPERLINK" TargetMode="External"/><Relationship Id="rId62" Type="http://schemas.openxmlformats.org/officeDocument/2006/relationships/hyperlink" Target="file:///C:\media\r0ot\data\studium\softwareprojekt\Dateivorlagen\Systemanalyse\HYPERLINK" TargetMode="External"/><Relationship Id="rId70" Type="http://schemas.openxmlformats.org/officeDocument/2006/relationships/hyperlink" Target="file:///C:\media\r0ot\data\studium\softwareprojekt\Dateivorlagen\Systemanalyse\HYPERLINK" TargetMode="External"/><Relationship Id="rId75" Type="http://schemas.openxmlformats.org/officeDocument/2006/relationships/hyperlink" Target="file:///C:\media\r0ot\data\studium\softwareprojekt\Dateivorlagen\Systemanalyse\HYPERLINK" TargetMode="External"/><Relationship Id="rId83" Type="http://schemas.openxmlformats.org/officeDocument/2006/relationships/hyperlink" Target="file:///C:\media\r0ot\data\studium\softwareprojekt\Dateivorlagen\Systemanalyse\HYPERLINK" TargetMode="External"/><Relationship Id="rId88" Type="http://schemas.openxmlformats.org/officeDocument/2006/relationships/header" Target="header1.xml"/><Relationship Id="rId9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file:///C:\media\r0ot\data\studium\softwareprojekt\Dateivorlagen\Systemanalyse\HYPERLINK" TargetMode="External"/><Relationship Id="rId23" Type="http://schemas.openxmlformats.org/officeDocument/2006/relationships/hyperlink" Target="file:///C:\media\r0ot\data\studium\softwareprojekt\Dateivorlagen\Systemanalyse\HYPERLINK" TargetMode="External"/><Relationship Id="rId28" Type="http://schemas.openxmlformats.org/officeDocument/2006/relationships/hyperlink" Target="file:///C:\media\r0ot\data\studium\softwareprojekt\Dateivorlagen\Systemanalyse\HYPERLINK" TargetMode="External"/><Relationship Id="rId36" Type="http://schemas.openxmlformats.org/officeDocument/2006/relationships/hyperlink" Target="file:///C:\media\r0ot\data\studium\softwareprojekt\Dateivorlagen\Systemanalyse\HYPERLINK" TargetMode="External"/><Relationship Id="rId49" Type="http://schemas.openxmlformats.org/officeDocument/2006/relationships/hyperlink" Target="file:///C:\media\r0ot\data\studium\softwareprojekt\Dateivorlagen\Systemanalyse\HYPERLINK" TargetMode="External"/><Relationship Id="rId57" Type="http://schemas.openxmlformats.org/officeDocument/2006/relationships/hyperlink" Target="file:///C:\media\r0ot\data\studium\softwareprojekt\Dateivorlagen\Systemanalyse\HYPERLINK" TargetMode="External"/><Relationship Id="rId10" Type="http://schemas.openxmlformats.org/officeDocument/2006/relationships/hyperlink" Target="file:///C:\media\r0ot\data\studium\softwareprojekt\Dateivorlagen\Systemanalyse\HYPERLINK" TargetMode="External"/><Relationship Id="rId31" Type="http://schemas.openxmlformats.org/officeDocument/2006/relationships/hyperlink" Target="file:///C:\media\r0ot\data\studium\softwareprojekt\Dateivorlagen\Systemanalyse\HYPERLINK" TargetMode="External"/><Relationship Id="rId44" Type="http://schemas.openxmlformats.org/officeDocument/2006/relationships/hyperlink" Target="file:///C:\media\r0ot\data\studium\softwareprojekt\Dateivorlagen\Systemanalyse\HYPERLINK" TargetMode="External"/><Relationship Id="rId52" Type="http://schemas.openxmlformats.org/officeDocument/2006/relationships/hyperlink" Target="file:///C:\media\r0ot\data\studium\softwareprojekt\Dateivorlagen\Systemanalyse\HYPERLINK" TargetMode="External"/><Relationship Id="rId60" Type="http://schemas.openxmlformats.org/officeDocument/2006/relationships/hyperlink" Target="file:///C:\media\r0ot\data\studium\softwareprojekt\Dateivorlagen\Systemanalyse\HYPERLINK" TargetMode="External"/><Relationship Id="rId65" Type="http://schemas.openxmlformats.org/officeDocument/2006/relationships/hyperlink" Target="file:///C:\media\r0ot\data\studium\softwareprojekt\Dateivorlagen\Systemanalyse\HYPERLINK" TargetMode="External"/><Relationship Id="rId73" Type="http://schemas.openxmlformats.org/officeDocument/2006/relationships/hyperlink" Target="file:///C:\media\r0ot\data\studium\softwareprojekt\Dateivorlagen\Systemanalyse\HYPERLINK" TargetMode="External"/><Relationship Id="rId78" Type="http://schemas.openxmlformats.org/officeDocument/2006/relationships/hyperlink" Target="file:///C:\media\r0ot\data\studium\softwareprojekt\Dateivorlagen\Systemanalyse\HYPERLINK" TargetMode="External"/><Relationship Id="rId81" Type="http://schemas.openxmlformats.org/officeDocument/2006/relationships/hyperlink" Target="file:///C:\media\r0ot\data\studium\softwareprojekt\Dateivorlagen\Systemanalyse\HYPERLINK" TargetMode="External"/><Relationship Id="rId86" Type="http://schemas.openxmlformats.org/officeDocument/2006/relationships/hyperlink" Target="file:///C:\media\r0ot\data\studium\softwareprojekt\Dateivorlagen\Systemanalyse\HYPERLINK" TargetMode="External"/><Relationship Id="rId4" Type="http://schemas.openxmlformats.org/officeDocument/2006/relationships/webSettings" Target="webSettings.xml"/><Relationship Id="rId9" Type="http://schemas.openxmlformats.org/officeDocument/2006/relationships/hyperlink" Target="file:///C:\media\r0ot\data\studium\softwareprojekt\Dateivorlagen\Systemanalyse\HYPERLINK"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22</Pages>
  <Words>5010</Words>
  <Characters>31565</Characters>
  <Application>Microsoft Office Word</Application>
  <DocSecurity>0</DocSecurity>
  <Lines>263</Lines>
  <Paragraphs>73</Paragraphs>
  <ScaleCrop>false</ScaleCrop>
  <HeadingPairs>
    <vt:vector size="2" baseType="variant">
      <vt:variant>
        <vt:lpstr>Titel</vt:lpstr>
      </vt:variant>
      <vt:variant>
        <vt:i4>1</vt:i4>
      </vt:variant>
    </vt:vector>
  </HeadingPairs>
  <TitlesOfParts>
    <vt:vector size="1" baseType="lpstr">
      <vt:lpstr>Anforderungen (Lastenheft)</vt:lpstr>
    </vt:vector>
  </TitlesOfParts>
  <Company>Hochschule Amberg-Weiden</Company>
  <LinksUpToDate>false</LinksUpToDate>
  <CharactersWithSpaces>36502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Anforderungen (Lastenheft)</dc:title>
  <dc:creator>ladmin</dc:creator>
  <cp:lastModifiedBy>MathiasSchneider</cp:lastModifiedBy>
  <cp:revision>12</cp:revision>
  <cp:lastPrinted>2014-03-17T15:03:00Z</cp:lastPrinted>
  <dcterms:created xsi:type="dcterms:W3CDTF">2015-04-14T08:46:00Z</dcterms:created>
  <dcterms:modified xsi:type="dcterms:W3CDTF">2015-04-14T22:10:00Z</dcterms:modified>
  <dc:language>en-US</dc:language>
</cp:coreProperties>
</file>